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Now, you can begin reading the questions/answers given in the below section. All of these are related to the application of Python and would test your scripting skills of the language.</w:t>
      </w:r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6" w:anchor="q1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function to randomize the items of a list in-place</w:t>
        </w:r>
      </w:hyperlink>
      <w:r w:rsidR="00F27D5C"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?</w:t>
      </w:r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7" w:anchor="q2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best way to split a string in Python?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8" w:anchor="q3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right way to transform a Python string into a list?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9" w:anchor="q4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How does exception handling in Python differ from Java? Also, list the optional clauses for a “try-except” block in Python?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0" w:anchor="q5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do you know about the “list” and “</w:t>
        </w:r>
        <w:proofErr w:type="spellStart"/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dict</w:t>
        </w:r>
        <w:proofErr w:type="spellEnd"/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” comprehensions? Explain with an example.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1" w:anchor="q6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are the methods you know to copy an object in Python?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2" w:anchor="q7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Can you write code to determine the name of an object in Python?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3" w:anchor="q8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Can you write code to check whether the given object belongs to a class or its subclass?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4" w:anchor="q9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result of the following Python program?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5" w:anchor="q10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result of the below lines of code?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6" w:anchor="q11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result of the below Python code?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7" w:anchor="q12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How would you produce a list with unique elements from a list with duplicate elements?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8" w:anchor="q13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Can you iterate over a list of words and use a dictionary to keep track of the </w:t>
        </w:r>
        <w:proofErr w:type="gramStart"/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frequency(</w:t>
        </w:r>
        <w:proofErr w:type="gramEnd"/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count) of each word? Consider the below example.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19" w:anchor="q14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What is the result of the following Python code?</w:t>
        </w:r>
      </w:hyperlink>
    </w:p>
    <w:p w:rsidR="00F27D5C" w:rsidRPr="009D7859" w:rsidRDefault="0087288E" w:rsidP="00F27D5C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hyperlink r:id="rId20" w:anchor="q15" w:history="1">
        <w:r w:rsidR="00F27D5C"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Can you describe what’s wrong with the below code?</w:t>
        </w:r>
      </w:hyperlink>
    </w:p>
    <w:p w:rsidR="00F27D5C" w:rsidRPr="009D7859" w:rsidRDefault="00F27D5C" w:rsidP="00F27D5C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Top 15 Python Questions And Answers For Experienced.</w:t>
      </w:r>
    </w:p>
    <w:p w:rsidR="00F27D5C" w:rsidRPr="009D7859" w:rsidRDefault="00F27D5C" w:rsidP="00F27D5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</w:p>
    <w:p w:rsidR="00F27D5C" w:rsidRPr="009D7859" w:rsidRDefault="00F27D5C" w:rsidP="00F27D5C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Python Questions and Answers for Experienced</w:t>
      </w:r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rFonts w:ascii="Arial" w:eastAsia="Times New Roman" w:hAnsi="Arial" w:cs="Arial"/>
          <w:color w:val="7190A2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7190A2"/>
          <w:sz w:val="20"/>
          <w:szCs w:val="20"/>
          <w:lang w:eastAsia="en-IN"/>
        </w:rPr>
        <w:t>💡 </w:t>
      </w:r>
      <w:r w:rsidRPr="009D7859">
        <w:rPr>
          <w:rFonts w:ascii="Arial" w:eastAsia="Times New Roman" w:hAnsi="Arial" w:cs="Arial"/>
          <w:b/>
          <w:bCs/>
          <w:color w:val="7190A2"/>
          <w:sz w:val="20"/>
          <w:szCs w:val="20"/>
          <w:bdr w:val="none" w:sz="0" w:space="0" w:color="auto" w:frame="1"/>
          <w:lang w:eastAsia="en-IN"/>
        </w:rPr>
        <w:t>Fact – Python assumes a TAB equal to 8 Spaces.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Q-1.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What Is The Function To Randomize The Items Of A List In-Place?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Ans.</w:t>
      </w: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Python has a built-in module called as &lt;random&gt;. It exports a public method &lt;</w:t>
      </w:r>
      <w:proofErr w:type="gramStart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shuffle(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&lt;list&gt;)&gt; which can randomize any input sequence.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random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=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[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18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8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4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]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"Prior Shuffling - 0"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list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random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shuffle</w:t>
      </w:r>
      <w:proofErr w:type="spellEnd"/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"After Shuffling - 1"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list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random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shuffle</w:t>
      </w:r>
      <w:proofErr w:type="spellEnd"/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"After Shuffling - 2"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list</w:t>
      </w:r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Q-2.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What Is The Best Way To Split A String In Python?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Ans.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We can use Python &lt;</w:t>
      </w:r>
      <w:proofErr w:type="gramStart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split(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)&gt; function to break a string into substrings based on the defined separator. It returns the list of all words present in the input string.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=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"I am learning Python."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print</w:t>
      </w:r>
      <w:proofErr w:type="gramEnd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split</w:t>
      </w:r>
      <w:proofErr w:type="spellEnd"/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 "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Program Output.</w:t>
      </w:r>
      <w:proofErr w:type="gramEnd"/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9D7859">
        <w:rPr>
          <w:rFonts w:ascii="Arial" w:eastAsia="Times New Roman" w:hAnsi="Arial" w:cs="Arial"/>
          <w:color w:val="660066"/>
          <w:sz w:val="20"/>
          <w:szCs w:val="20"/>
          <w:bdr w:val="none" w:sz="0" w:space="0" w:color="auto" w:frame="1"/>
          <w:lang w:eastAsia="en-IN"/>
        </w:rPr>
        <w:t>Python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2.7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10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default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0066"/>
          <w:sz w:val="20"/>
          <w:szCs w:val="20"/>
          <w:bdr w:val="none" w:sz="0" w:space="0" w:color="auto" w:frame="1"/>
          <w:lang w:eastAsia="en-IN"/>
        </w:rPr>
        <w:t>Jul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14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2015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19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: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46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: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27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[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GCC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4.8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]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on </w:t>
      </w:r>
      <w:proofErr w:type="spell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[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'I'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'am'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'learning'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'Python.'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]</w:t>
      </w:r>
      <w:proofErr w:type="gramEnd"/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Q-3.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What Is The Right Way To Transform A Python String Into A List?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Ans.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In Python, strings are just like lists. And it is easy to convert a string into the list. Simply by passing the string as an argument to the list would result in a string-to-list conversion.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"I am learning Python."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Program Output.</w:t>
      </w:r>
      <w:proofErr w:type="gramEnd"/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9D7859">
        <w:rPr>
          <w:rFonts w:ascii="Arial" w:eastAsia="Times New Roman" w:hAnsi="Arial" w:cs="Arial"/>
          <w:color w:val="660066"/>
          <w:sz w:val="20"/>
          <w:szCs w:val="20"/>
          <w:bdr w:val="none" w:sz="0" w:space="0" w:color="auto" w:frame="1"/>
          <w:lang w:eastAsia="en-IN"/>
        </w:rPr>
        <w:t>Python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2.7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10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(</w:t>
      </w:r>
      <w:r w:rsidRPr="009D7859">
        <w:rPr>
          <w:rFonts w:ascii="Arial" w:eastAsia="Times New Roman" w:hAnsi="Arial" w:cs="Arial"/>
          <w:color w:val="000088"/>
          <w:sz w:val="20"/>
          <w:szCs w:val="20"/>
          <w:bdr w:val="none" w:sz="0" w:space="0" w:color="auto" w:frame="1"/>
          <w:lang w:eastAsia="en-IN"/>
        </w:rPr>
        <w:t>default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0066"/>
          <w:sz w:val="20"/>
          <w:szCs w:val="20"/>
          <w:bdr w:val="none" w:sz="0" w:space="0" w:color="auto" w:frame="1"/>
          <w:lang w:eastAsia="en-IN"/>
        </w:rPr>
        <w:t>Jul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14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2015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19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: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46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: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27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)</w:t>
      </w: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[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GCC 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4.8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.</w:t>
      </w:r>
      <w:r w:rsidRPr="009D7859">
        <w:rPr>
          <w:rFonts w:ascii="Arial" w:eastAsia="Times New Roman" w:hAnsi="Arial" w:cs="Arial"/>
          <w:color w:val="006666"/>
          <w:sz w:val="20"/>
          <w:szCs w:val="20"/>
          <w:bdr w:val="none" w:sz="0" w:space="0" w:color="auto" w:frame="1"/>
          <w:lang w:eastAsia="en-IN"/>
        </w:rPr>
        <w:t>2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]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on </w:t>
      </w:r>
      <w:proofErr w:type="spellStart"/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>linux</w:t>
      </w:r>
      <w:proofErr w:type="spellEnd"/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=&gt;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[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'I'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 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'a'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'm'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 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'l'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'e'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'a'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'r'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'n'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'i'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'n'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'g'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 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'P'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'y'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't'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'h'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'o'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'n'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,</w:t>
      </w:r>
      <w:r w:rsidRPr="009D785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D7859">
        <w:rPr>
          <w:rFonts w:ascii="Arial" w:eastAsia="Times New Roman" w:hAnsi="Arial" w:cs="Arial"/>
          <w:color w:val="008800"/>
          <w:sz w:val="20"/>
          <w:szCs w:val="20"/>
          <w:bdr w:val="none" w:sz="0" w:space="0" w:color="auto" w:frame="1"/>
          <w:lang w:eastAsia="en-IN"/>
        </w:rPr>
        <w:t>'.'</w:t>
      </w:r>
      <w:r w:rsidRPr="009D7859">
        <w:rPr>
          <w:rFonts w:ascii="Arial" w:eastAsia="Times New Roman" w:hAnsi="Arial" w:cs="Arial"/>
          <w:color w:val="666600"/>
          <w:sz w:val="20"/>
          <w:szCs w:val="20"/>
          <w:bdr w:val="none" w:sz="0" w:space="0" w:color="auto" w:frame="1"/>
          <w:lang w:eastAsia="en-IN"/>
        </w:rPr>
        <w:t>]</w:t>
      </w:r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Q-4.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How Does Exception Handling In Python Differ From Java? Also, List </w:t>
      </w: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The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Optional Clauses For A &lt;Try-Except&gt; Block In Python?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Ans.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Unlike Java, Python implements exception handling in a bit different way. It provides an option of using a &lt;try-except&gt; block where the programmer can see the error details without terminating the program. Sometimes, along with the problem, this &lt;try-except&gt; statement offers a solution to deal with the error.</w:t>
      </w:r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There are following clauses available in Python language.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1.</w:t>
      </w: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try-except-finally</w:t>
      </w: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br/>
      </w:r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2.</w:t>
      </w: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</w:t>
      </w:r>
      <w:proofErr w:type="gramStart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try-except-else</w:t>
      </w:r>
      <w:proofErr w:type="gramEnd"/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</w:t>
      </w:r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rFonts w:ascii="Arial" w:eastAsia="Times New Roman" w:hAnsi="Arial" w:cs="Arial"/>
          <w:color w:val="7190A2"/>
          <w:sz w:val="20"/>
          <w:szCs w:val="20"/>
          <w:lang w:eastAsia="en-IN"/>
        </w:rPr>
      </w:pPr>
      <w:r w:rsidRPr="009D7859">
        <w:rPr>
          <w:rFonts w:ascii="Arial" w:eastAsia="Times New Roman" w:hAnsi="Arial" w:cs="Arial"/>
          <w:color w:val="7190A2"/>
          <w:sz w:val="20"/>
          <w:szCs w:val="20"/>
          <w:lang w:eastAsia="en-IN"/>
        </w:rPr>
        <w:t>💡 </w:t>
      </w:r>
      <w:r w:rsidRPr="009D7859">
        <w:rPr>
          <w:rFonts w:ascii="Arial" w:eastAsia="Times New Roman" w:hAnsi="Arial" w:cs="Arial"/>
          <w:b/>
          <w:bCs/>
          <w:color w:val="7190A2"/>
          <w:sz w:val="20"/>
          <w:szCs w:val="20"/>
          <w:bdr w:val="none" w:sz="0" w:space="0" w:color="auto" w:frame="1"/>
          <w:lang w:eastAsia="en-IN"/>
        </w:rPr>
        <w:t>Must Read – </w:t>
      </w:r>
      <w:hyperlink r:id="rId21" w:history="1">
        <w:r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30 Most Important Python Interview Questions and Answers</w:t>
        </w:r>
      </w:hyperlink>
      <w:r w:rsidRPr="009D7859">
        <w:rPr>
          <w:rFonts w:ascii="Arial" w:eastAsia="Times New Roman" w:hAnsi="Arial" w:cs="Arial"/>
          <w:b/>
          <w:bCs/>
          <w:color w:val="7190A2"/>
          <w:sz w:val="20"/>
          <w:szCs w:val="20"/>
          <w:bdr w:val="none" w:sz="0" w:space="0" w:color="auto" w:frame="1"/>
          <w:lang w:eastAsia="en-IN"/>
        </w:rPr>
        <w:t>.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Q-5.</w:t>
      </w:r>
      <w:proofErr w:type="gram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What Do You Know About The &lt;List&gt; And &lt;</w:t>
      </w:r>
      <w:proofErr w:type="spellStart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Dict</w:t>
      </w:r>
      <w:proofErr w:type="spellEnd"/>
      <w:r w:rsidRPr="009D785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 Comprehensions? Explain With An Example.</w:t>
      </w:r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r w:rsidRPr="009D7859">
        <w:rPr>
          <w:rFonts w:ascii="Arial" w:eastAsia="Times New Roman" w:hAnsi="Arial" w:cs="Arial"/>
          <w:b/>
          <w:bCs/>
          <w:color w:val="4D4D4D"/>
          <w:sz w:val="20"/>
          <w:szCs w:val="20"/>
          <w:bdr w:val="none" w:sz="0" w:space="0" w:color="auto" w:frame="1"/>
          <w:lang w:eastAsia="en-IN"/>
        </w:rPr>
        <w:t>Ans.</w:t>
      </w:r>
      <w:proofErr w:type="gram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 The &lt;List/</w:t>
      </w:r>
      <w:proofErr w:type="spellStart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Dict</w:t>
      </w:r>
      <w:proofErr w:type="spell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 xml:space="preserve">&gt; comprehensions provide an easier way to create the corresponding object using the existing </w:t>
      </w:r>
      <w:proofErr w:type="spellStart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iterable</w:t>
      </w:r>
      <w:proofErr w:type="spellEnd"/>
      <w:r w:rsidRPr="009D7859">
        <w:rPr>
          <w:rFonts w:ascii="Arial" w:eastAsia="Times New Roman" w:hAnsi="Arial" w:cs="Arial"/>
          <w:color w:val="4D4D4D"/>
          <w:sz w:val="20"/>
          <w:szCs w:val="20"/>
          <w:lang w:eastAsia="en-IN"/>
        </w:rPr>
        <w:t>. As per official Python documents, the list comprehensions are usually faster than the standard loops. But it’s something that may change between releases.</w:t>
      </w:r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ins w:id="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The &lt;List/</w:t>
        </w:r>
        <w:proofErr w:type="spell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Dict</w:t>
        </w:r>
        <w:proofErr w:type="spell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&gt; Comprehensions Examples.</w:t>
        </w:r>
        <w:proofErr w:type="gram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" w:author="Unknown"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#Simple Iteration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5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7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range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append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*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1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item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4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5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#List Comprehension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17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*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range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8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9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item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0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1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Both the above example would yield the same output.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5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7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lastRenderedPageBreak/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30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1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2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4" w:author="Unknown"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#</w:t>
        </w:r>
        <w:proofErr w:type="spellStart"/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Dict</w:t>
        </w:r>
        <w:proofErr w:type="spellEnd"/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 xml:space="preserve"> Comprehension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3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*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range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)}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7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38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item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9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40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4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42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4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44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4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46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47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}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48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49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ins w:id="50" w:author="Unknown"/>
          <w:rFonts w:ascii="Arial" w:eastAsia="Times New Roman" w:hAnsi="Arial" w:cs="Arial"/>
          <w:color w:val="7190A2"/>
          <w:sz w:val="20"/>
          <w:szCs w:val="20"/>
          <w:lang w:eastAsia="en-IN"/>
        </w:rPr>
      </w:pPr>
      <w:ins w:id="51" w:author="Unknown">
        <w:r w:rsidRPr="009D7859">
          <w:rPr>
            <w:rFonts w:ascii="Arial" w:eastAsia="Times New Roman" w:hAnsi="Arial" w:cs="Arial"/>
            <w:color w:val="7190A2"/>
            <w:sz w:val="20"/>
            <w:szCs w:val="20"/>
            <w:lang w:eastAsia="en-IN"/>
          </w:rPr>
          <w:t>💡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Fact – In interactive mode, the last printed expression is assigned to the variable _ (underscore).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5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53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Q-6.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What Are The Methods You Know To Copy An Object In Python?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54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55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Commonly, we use &lt;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copy.copy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)&gt; or &lt;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copy.deepcopy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()&gt; to perform copy operation on objects. Though not all objects support these methods but most do.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5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5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But some objects are easier to copy. Like the dictionary objects provide a &lt;</w:t>
        </w:r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copy(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)&gt; method.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ins w:id="58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59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Example.</w:t>
        </w:r>
        <w:proofErr w:type="gram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6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61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*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range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)}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6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63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newdict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copy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64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6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newdict</w:t>
        </w:r>
        <w:proofErr w:type="spellEnd"/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6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6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68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69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Q-7.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Can You Write Code To Determine The Name Of An Object In Python?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70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71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No objects in Python have any associated names. So there is no way of getting the one for an object. The assignment is only the means of binding a name to the value. The name then can only refer to access the value. The most we can do is to find the reference name of the object.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ins w:id="7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73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Example.</w:t>
        </w:r>
        <w:proofErr w:type="gram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7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7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class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Test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7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77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__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init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__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name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7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7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spell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cards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81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name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name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84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__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str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__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8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return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'{} holds ...'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format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name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88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8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90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obj1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gramStart"/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Test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'obj1'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9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9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obj1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9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9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95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obj2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gramStart"/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Test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'obj2'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96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97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obj2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98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99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10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01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Q-8.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Can You Write Code To Check Whether The Given Object Belongs To A Class Or Its Subclass?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10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03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Python has a built-in method to list the instances of an object that may consist of many classes. It returns in the form of a table containing tuples instead of the individual classes. Its syntax is as follows.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04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10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&lt;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isinstance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proofErr w:type="gramEnd"/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, (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class1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,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class2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, ...))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&gt;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0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0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The above method checks the presence of an object in one of the classes. The built-in types can also have many formats of the same function like &lt;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isinstance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(</w:t>
        </w:r>
        <w:proofErr w:type="spellStart"/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, 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str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)&gt; or &lt;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isinstance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, (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int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, long, float, complex))&gt;.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08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09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Also, it’s not recommended to use the built-in classes. Create </w:t>
        </w:r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an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 user-defined class instead.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10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11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We can take the following example to determine the object of a particular class.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3"/>
        <w:rPr>
          <w:ins w:id="11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13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Example.</w:t>
        </w:r>
        <w:proofErr w:type="gram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1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11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lookUp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1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17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if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isinstance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Mailbox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1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1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"Look for a mailbox"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2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21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elif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isinstance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obj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Document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2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23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"Look for a document"</w:t>
        </w:r>
        <w:bookmarkStart w:id="124" w:name="_GoBack"/>
        <w:bookmarkEnd w:id="124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2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2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else</w:t>
        </w:r>
        <w:proofErr w:type="gram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27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128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"Unidentified object"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29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30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131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32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Q-9.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What Is The Result Of The Following Python Program?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133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134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The example code is as follows.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3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136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multiplexers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3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3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3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return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lambda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index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*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index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range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4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41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4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m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m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multiplexers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()]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43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44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4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46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4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48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4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5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151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5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5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54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55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The output of the above code is </w:t>
        </w:r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&lt;[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6, 6, 6, 6]&gt;. It’s because of the late binding as the value of the variable &lt;index&gt; gets looked up after a call to any of </w:t>
        </w:r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multiplexers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 functions.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5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5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lastRenderedPageBreak/>
          <w:t> </w:t>
        </w:r>
      </w:ins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ins w:id="158" w:author="Unknown"/>
          <w:rFonts w:ascii="Arial" w:eastAsia="Times New Roman" w:hAnsi="Arial" w:cs="Arial"/>
          <w:color w:val="7190A2"/>
          <w:sz w:val="20"/>
          <w:szCs w:val="20"/>
          <w:lang w:eastAsia="en-IN"/>
        </w:rPr>
      </w:pPr>
      <w:proofErr w:type="gramStart"/>
      <w:ins w:id="159" w:author="Unknown">
        <w:r w:rsidRPr="009D7859">
          <w:rPr>
            <w:rFonts w:ascii="Arial" w:eastAsia="Times New Roman" w:hAnsi="Arial" w:cs="Arial"/>
            <w:color w:val="7190A2"/>
            <w:sz w:val="20"/>
            <w:szCs w:val="20"/>
            <w:lang w:eastAsia="en-IN"/>
          </w:rPr>
          <w:t>💡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Also Read –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begin"/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instrText xml:space="preserve"> HYPERLINK "https://www.techbeamers.com/python-programming-interview-questions-with-answers/" \t "_blank" </w:instrTex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separate"/>
        </w:r>
        <w:r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20 Python Programming Interview Questions for Practice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end"/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.</w:t>
        </w:r>
        <w:proofErr w:type="gramEnd"/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16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61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Q-10.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What Is </w:t>
        </w:r>
        <w:proofErr w:type="gram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The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Result Of The Below Lines Of Code?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6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6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Here is the example code.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6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16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fast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items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[]):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6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67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items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append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6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6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return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items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7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7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17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fast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73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74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fast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175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176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The above code will give the following result.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7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78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7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80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8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8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83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8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185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18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18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The function &lt;fast&gt; evaluates its arguments only once after the function gets defined. However, since &lt;items&gt; is a list, so it’ll get modified by appending a &lt;1&gt; to it.</w:t>
        </w:r>
      </w:ins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ins w:id="188" w:author="Unknown"/>
          <w:rFonts w:ascii="Arial" w:eastAsia="Times New Roman" w:hAnsi="Arial" w:cs="Arial"/>
          <w:color w:val="7190A2"/>
          <w:sz w:val="20"/>
          <w:szCs w:val="20"/>
          <w:lang w:eastAsia="en-IN"/>
        </w:rPr>
      </w:pPr>
      <w:ins w:id="189" w:author="Unknown">
        <w:r w:rsidRPr="009D7859">
          <w:rPr>
            <w:rFonts w:ascii="Arial" w:eastAsia="Times New Roman" w:hAnsi="Arial" w:cs="Arial"/>
            <w:color w:val="7190A2"/>
            <w:sz w:val="20"/>
            <w:szCs w:val="20"/>
            <w:lang w:eastAsia="en-IN"/>
          </w:rPr>
          <w:t>💡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 xml:space="preserve">Fact – You can inspect objects in Python by using </w:t>
        </w:r>
        <w:proofErr w:type="spellStart"/>
        <w:proofErr w:type="gramStart"/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dir</w:t>
        </w:r>
        <w:proofErr w:type="spellEnd"/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).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190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91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Q-11.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What Is </w:t>
        </w:r>
        <w:proofErr w:type="gram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The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Result Of The Below Python Code?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9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193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keyword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</w:t>
        </w:r>
        <w:proofErr w:type="spellStart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aeioubcdfg</w:t>
        </w:r>
        <w:proofErr w:type="spellEnd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94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9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keyword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+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keyword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:]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19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197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The above code will produce the following result.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198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19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&lt;'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aeioubcdfg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'&gt;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00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01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In Python, while performing string slicing, whenever the indices of both the slices collide, a &lt;+&gt; operator get applied to </w:t>
        </w:r>
        <w:proofErr w:type="gram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concatenates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 xml:space="preserve"> them.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0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0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204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05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Q-12.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How Would You Produce A List With Unique Elements From A List With Duplicate Elements?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20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07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Iterating the list is not a desirable solution. The right answer should look like this.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0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0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duplicates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</w:t>
        </w:r>
        <w:proofErr w:type="spellStart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a'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'b'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'c'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'd'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'd'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'd'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'e'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'a'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'b'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'f'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'g'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'g'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'h</w:t>
        </w:r>
        <w:proofErr w:type="spellEnd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1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211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uniqueItems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list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duplicates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1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13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sorted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uniqueItems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14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15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1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17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1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19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2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21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222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'a'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'b'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'c'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'd'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'e'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'f'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'g'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'h'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23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24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225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26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lastRenderedPageBreak/>
          <w:t>Q-13.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Can You Iterate Over A List Of Words And Use A Dictionary To Keep Track Of The </w:t>
        </w:r>
        <w:proofErr w:type="gram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Frequency(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Count) Of Each Word? Consider </w:t>
        </w:r>
        <w:proofErr w:type="gram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The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Below Example.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27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228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</w:t>
        </w:r>
        <w:proofErr w:type="spellStart"/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Number'</w:t>
        </w:r>
        <w:proofErr w:type="gramStart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Frequency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'3'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}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229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230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Please find out the below code.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3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23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dic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words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3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34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{}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3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3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for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index 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in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words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3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38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try</w:t>
        </w:r>
        <w:proofErr w:type="gram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3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40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index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+=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42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except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KeyError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44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index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4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</w:t>
        </w:r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return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48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4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ins w:id="250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'1,3,2,4,5,3,2,1,4,3,2'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split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','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5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25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5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54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55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dic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wordList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5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5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5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59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6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61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6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6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64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'1'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'3'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'4'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'5'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'3'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'1'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'4'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'3'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65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266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{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'1'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'3'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'2'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'5'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8800"/>
            <w:sz w:val="20"/>
            <w:szCs w:val="20"/>
            <w:bdr w:val="none" w:sz="0" w:space="0" w:color="auto" w:frame="1"/>
            <w:lang w:eastAsia="en-IN"/>
          </w:rPr>
          <w:t>'4'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}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267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268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269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70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Q-14.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What Is The Result Of The Following Python Code?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7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27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class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Test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object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7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74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proofErr w:type="spellStart"/>
        <w:proofErr w:type="gram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__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init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__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7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76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    </w:t>
        </w:r>
        <w:proofErr w:type="spellStart"/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self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x</w:t>
        </w:r>
        <w:proofErr w:type="spell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77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78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79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80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t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gramStart"/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Test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()</w:t>
        </w:r>
        <w:proofErr w:type="gram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8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282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8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284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8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ins w:id="286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87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288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x</w:t>
        </w:r>
        <w:proofErr w:type="spellEnd"/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289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290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All print statement will display &lt;1&gt;. It’s because the value of object’s attribute(x) is never changing.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1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92" w:author="Unknown"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Python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2.7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10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default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0066"/>
            <w:sz w:val="20"/>
            <w:szCs w:val="20"/>
            <w:bdr w:val="none" w:sz="0" w:space="0" w:color="auto" w:frame="1"/>
            <w:lang w:eastAsia="en-IN"/>
          </w:rPr>
          <w:t>Jul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14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2015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19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46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: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27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3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94" w:author="Unknown"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GCC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4.8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.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on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linux</w:t>
        </w:r>
        <w:proofErr w:type="spellEnd"/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5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97" w:author="Unknown"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29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299" w:author="Unknown"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0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01" w:author="Unknown"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0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ins w:id="303" w:author="Unknown"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lastRenderedPageBreak/>
          <w:t>1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04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05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Also, &lt;x&gt; becomes a part of the public members of class Test.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06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07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Hence, it can be accessed directly.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08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09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</w:t>
        </w:r>
      </w:ins>
    </w:p>
    <w:p w:rsidR="00F27D5C" w:rsidRPr="009D7859" w:rsidRDefault="00F27D5C" w:rsidP="00F27D5C">
      <w:pPr>
        <w:shd w:val="clear" w:color="auto" w:fill="D0E6F0"/>
        <w:spacing w:line="240" w:lineRule="auto"/>
        <w:textAlignment w:val="baseline"/>
        <w:rPr>
          <w:ins w:id="310" w:author="Unknown"/>
          <w:rFonts w:ascii="Arial" w:eastAsia="Times New Roman" w:hAnsi="Arial" w:cs="Arial"/>
          <w:color w:val="7190A2"/>
          <w:sz w:val="20"/>
          <w:szCs w:val="20"/>
          <w:lang w:eastAsia="en-IN"/>
        </w:rPr>
      </w:pPr>
      <w:ins w:id="311" w:author="Unknown">
        <w:r w:rsidRPr="009D7859">
          <w:rPr>
            <w:rFonts w:ascii="Arial" w:eastAsia="Times New Roman" w:hAnsi="Arial" w:cs="Arial"/>
            <w:color w:val="7190A2"/>
            <w:sz w:val="20"/>
            <w:szCs w:val="20"/>
            <w:lang w:eastAsia="en-IN"/>
          </w:rPr>
          <w:t>💡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More Questions – 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begin"/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instrText xml:space="preserve"> HYPERLINK "https://www.techbeamers.com/10-python-interview-questions/" </w:instrTex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separate"/>
        </w:r>
        <w:r w:rsidRPr="009D7859">
          <w:rPr>
            <w:rFonts w:ascii="Arial" w:eastAsia="Times New Roman" w:hAnsi="Arial" w:cs="Arial"/>
            <w:b/>
            <w:bCs/>
            <w:color w:val="252830"/>
            <w:sz w:val="20"/>
            <w:szCs w:val="20"/>
            <w:u w:val="single"/>
            <w:bdr w:val="none" w:sz="0" w:space="0" w:color="auto" w:frame="1"/>
            <w:lang w:eastAsia="en-IN"/>
          </w:rPr>
          <w:t>Top 10 Python Questions Every Developer Should Know</w:t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fldChar w:fldCharType="end"/>
        </w:r>
        <w:r w:rsidRPr="009D7859">
          <w:rPr>
            <w:rFonts w:ascii="Arial" w:eastAsia="Times New Roman" w:hAnsi="Arial" w:cs="Arial"/>
            <w:b/>
            <w:bCs/>
            <w:color w:val="7190A2"/>
            <w:sz w:val="20"/>
            <w:szCs w:val="20"/>
            <w:bdr w:val="none" w:sz="0" w:space="0" w:color="auto" w:frame="1"/>
            <w:lang w:eastAsia="en-IN"/>
          </w:rPr>
          <w:t>.</w:t>
        </w:r>
      </w:ins>
    </w:p>
    <w:p w:rsidR="00F27D5C" w:rsidRPr="009D7859" w:rsidRDefault="00F27D5C" w:rsidP="00F27D5C">
      <w:pPr>
        <w:shd w:val="clear" w:color="auto" w:fill="FFFFFF"/>
        <w:spacing w:after="225" w:line="240" w:lineRule="auto"/>
        <w:textAlignment w:val="baseline"/>
        <w:outlineLvl w:val="2"/>
        <w:rPr>
          <w:ins w:id="312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313" w:author="Unknown"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Q-15.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Can You Describe What’s Wrong </w:t>
        </w:r>
        <w:proofErr w:type="gramStart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>With The Below</w:t>
        </w:r>
        <w:proofErr w:type="gramEnd"/>
        <w:r w:rsidRPr="009D7859">
          <w:rPr>
            <w:rFonts w:ascii="Arial" w:eastAsia="Times New Roman" w:hAnsi="Arial" w:cs="Arial"/>
            <w:color w:val="444444"/>
            <w:sz w:val="20"/>
            <w:szCs w:val="20"/>
            <w:lang w:eastAsia="en-IN"/>
          </w:rPr>
          <w:t xml:space="preserve"> Code?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1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315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testProc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1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2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,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006666"/>
            <w:sz w:val="20"/>
            <w:szCs w:val="20"/>
            <w:bdr w:val="none" w:sz="0" w:space="0" w:color="auto" w:frame="1"/>
            <w:lang w:eastAsia="en-IN"/>
          </w:rPr>
          <w:t>3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])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# Explicitly passing in a list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16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317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testProc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proofErr w:type="gram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)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</w:t>
        </w:r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# Using a default empty list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18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19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20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ins w:id="321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def</w:t>
        </w:r>
        <w:proofErr w:type="spellEnd"/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proofErr w:type="spellStart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>testProc</w:t>
        </w:r>
        <w:proofErr w:type="spellEnd"/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(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n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=</w:t>
        </w:r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  <w:r w:rsidRPr="009D7859">
          <w:rPr>
            <w:rFonts w:ascii="Arial" w:eastAsia="Times New Roman" w:hAnsi="Arial" w:cs="Arial"/>
            <w:color w:val="666600"/>
            <w:sz w:val="20"/>
            <w:szCs w:val="20"/>
            <w:bdr w:val="none" w:sz="0" w:space="0" w:color="auto" w:frame="1"/>
            <w:lang w:eastAsia="en-IN"/>
          </w:rPr>
          <w:t>[]):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22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23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   </w:t>
        </w:r>
        <w:r w:rsidRPr="009D7859">
          <w:rPr>
            <w:rFonts w:ascii="Arial" w:eastAsia="Times New Roman" w:hAnsi="Arial" w:cs="Arial"/>
            <w:color w:val="880000"/>
            <w:sz w:val="20"/>
            <w:szCs w:val="20"/>
            <w:bdr w:val="none" w:sz="0" w:space="0" w:color="auto" w:frame="1"/>
            <w:lang w:eastAsia="en-IN"/>
          </w:rPr>
          <w:t># Do something with n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24" w:author="Unknown"/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IN"/>
        </w:rPr>
      </w:pPr>
      <w:ins w:id="325" w:author="Unknown"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</w:t>
        </w:r>
      </w:ins>
    </w:p>
    <w:p w:rsidR="00F27D5C" w:rsidRPr="009D7859" w:rsidRDefault="00F27D5C" w:rsidP="00F27D5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ins w:id="326" w:author="Unknown"/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ins w:id="327" w:author="Unknown">
        <w:r w:rsidRPr="009D7859">
          <w:rPr>
            <w:rFonts w:ascii="Arial" w:eastAsia="Times New Roman" w:hAnsi="Arial" w:cs="Arial"/>
            <w:color w:val="000088"/>
            <w:sz w:val="20"/>
            <w:szCs w:val="20"/>
            <w:bdr w:val="none" w:sz="0" w:space="0" w:color="auto" w:frame="1"/>
            <w:lang w:eastAsia="en-IN"/>
          </w:rPr>
          <w:t>print</w:t>
        </w:r>
        <w:proofErr w:type="gramEnd"/>
        <w:r w:rsidRPr="009D7859">
          <w:rPr>
            <w:rFonts w:ascii="Arial" w:eastAsia="Times New Roman" w:hAnsi="Arial" w:cs="Arial"/>
            <w:color w:val="000000"/>
            <w:sz w:val="20"/>
            <w:szCs w:val="20"/>
            <w:bdr w:val="none" w:sz="0" w:space="0" w:color="auto" w:frame="1"/>
            <w:lang w:eastAsia="en-IN"/>
          </w:rPr>
          <w:t xml:space="preserve"> n</w:t>
        </w:r>
      </w:ins>
    </w:p>
    <w:p w:rsidR="00F27D5C" w:rsidRPr="009D7859" w:rsidRDefault="00F27D5C" w:rsidP="00F27D5C">
      <w:pPr>
        <w:shd w:val="clear" w:color="auto" w:fill="FFFFFF"/>
        <w:spacing w:after="0" w:line="240" w:lineRule="auto"/>
        <w:textAlignment w:val="baseline"/>
        <w:rPr>
          <w:ins w:id="328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proofErr w:type="gramStart"/>
      <w:ins w:id="329" w:author="Unknown">
        <w:r w:rsidRPr="009D7859">
          <w:rPr>
            <w:rFonts w:ascii="Arial" w:eastAsia="Times New Roman" w:hAnsi="Arial" w:cs="Arial"/>
            <w:b/>
            <w:bCs/>
            <w:color w:val="4D4D4D"/>
            <w:sz w:val="20"/>
            <w:szCs w:val="20"/>
            <w:bdr w:val="none" w:sz="0" w:space="0" w:color="auto" w:frame="1"/>
            <w:lang w:eastAsia="en-IN"/>
          </w:rPr>
          <w:t>Ans.</w:t>
        </w:r>
        <w:proofErr w:type="gram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 The above code would throw a &lt;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NameError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&gt;.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30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31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The variable n is local to the function &lt;</w:t>
        </w:r>
        <w:proofErr w:type="spellStart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testProc</w:t>
        </w:r>
        <w:proofErr w:type="spellEnd"/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&gt; and can’t be accessed outside.</w:t>
        </w:r>
      </w:ins>
    </w:p>
    <w:p w:rsidR="00F27D5C" w:rsidRPr="009D7859" w:rsidRDefault="00F27D5C" w:rsidP="00F27D5C">
      <w:pPr>
        <w:shd w:val="clear" w:color="auto" w:fill="FFFFFF"/>
        <w:spacing w:after="375" w:line="240" w:lineRule="auto"/>
        <w:textAlignment w:val="baseline"/>
        <w:rPr>
          <w:ins w:id="332" w:author="Unknown"/>
          <w:rFonts w:ascii="Arial" w:eastAsia="Times New Roman" w:hAnsi="Arial" w:cs="Arial"/>
          <w:color w:val="4D4D4D"/>
          <w:sz w:val="20"/>
          <w:szCs w:val="20"/>
          <w:lang w:eastAsia="en-IN"/>
        </w:rPr>
      </w:pPr>
      <w:ins w:id="333" w:author="Unknown">
        <w:r w:rsidRPr="009D7859">
          <w:rPr>
            <w:rFonts w:ascii="Arial" w:eastAsia="Times New Roman" w:hAnsi="Arial" w:cs="Arial"/>
            <w:color w:val="4D4D4D"/>
            <w:sz w:val="20"/>
            <w:szCs w:val="20"/>
            <w:lang w:eastAsia="en-IN"/>
          </w:rPr>
          <w:t>So, printing it won’t be possible.</w:t>
        </w:r>
      </w:ins>
    </w:p>
    <w:p w:rsidR="00087395" w:rsidRPr="009D7859" w:rsidRDefault="00087395">
      <w:pPr>
        <w:rPr>
          <w:rFonts w:ascii="Arial" w:hAnsi="Arial" w:cs="Arial"/>
          <w:sz w:val="20"/>
          <w:szCs w:val="20"/>
        </w:rPr>
      </w:pPr>
    </w:p>
    <w:sectPr w:rsidR="00087395" w:rsidRPr="009D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A14BE"/>
    <w:multiLevelType w:val="multilevel"/>
    <w:tmpl w:val="C8702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5C"/>
    <w:rsid w:val="00087395"/>
    <w:rsid w:val="000C73FA"/>
    <w:rsid w:val="004020B5"/>
    <w:rsid w:val="00794391"/>
    <w:rsid w:val="0087288E"/>
    <w:rsid w:val="009D7859"/>
    <w:rsid w:val="00AD5E28"/>
    <w:rsid w:val="00F2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7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7D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D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7D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7D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7D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D5C"/>
    <w:rPr>
      <w:color w:val="0000FF"/>
      <w:u w:val="single"/>
    </w:rPr>
  </w:style>
  <w:style w:type="paragraph" w:customStyle="1" w:styleId="wp-caption-text">
    <w:name w:val="wp-caption-text"/>
    <w:basedOn w:val="Normal"/>
    <w:rsid w:val="00F2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D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27D5C"/>
  </w:style>
  <w:style w:type="character" w:customStyle="1" w:styleId="pln">
    <w:name w:val="pln"/>
    <w:basedOn w:val="DefaultParagraphFont"/>
    <w:rsid w:val="00F27D5C"/>
  </w:style>
  <w:style w:type="character" w:customStyle="1" w:styleId="pun">
    <w:name w:val="pun"/>
    <w:basedOn w:val="DefaultParagraphFont"/>
    <w:rsid w:val="00F27D5C"/>
  </w:style>
  <w:style w:type="character" w:customStyle="1" w:styleId="lit">
    <w:name w:val="lit"/>
    <w:basedOn w:val="DefaultParagraphFont"/>
    <w:rsid w:val="00F27D5C"/>
  </w:style>
  <w:style w:type="character" w:customStyle="1" w:styleId="str">
    <w:name w:val="str"/>
    <w:basedOn w:val="DefaultParagraphFont"/>
    <w:rsid w:val="00F27D5C"/>
  </w:style>
  <w:style w:type="character" w:customStyle="1" w:styleId="typ">
    <w:name w:val="typ"/>
    <w:basedOn w:val="DefaultParagraphFont"/>
    <w:rsid w:val="00F27D5C"/>
  </w:style>
  <w:style w:type="character" w:customStyle="1" w:styleId="com">
    <w:name w:val="com"/>
    <w:basedOn w:val="DefaultParagraphFont"/>
    <w:rsid w:val="00F27D5C"/>
  </w:style>
  <w:style w:type="character" w:customStyle="1" w:styleId="tag">
    <w:name w:val="tag"/>
    <w:basedOn w:val="DefaultParagraphFont"/>
    <w:rsid w:val="00F27D5C"/>
  </w:style>
  <w:style w:type="character" w:customStyle="1" w:styleId="atn">
    <w:name w:val="atn"/>
    <w:basedOn w:val="DefaultParagraphFont"/>
    <w:rsid w:val="00F27D5C"/>
  </w:style>
  <w:style w:type="paragraph" w:styleId="BalloonText">
    <w:name w:val="Balloon Text"/>
    <w:basedOn w:val="Normal"/>
    <w:link w:val="BalloonTextChar"/>
    <w:uiPriority w:val="99"/>
    <w:semiHidden/>
    <w:unhideWhenUsed/>
    <w:rsid w:val="00F2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27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7D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D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27D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7D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7D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7D5C"/>
    <w:rPr>
      <w:color w:val="0000FF"/>
      <w:u w:val="single"/>
    </w:rPr>
  </w:style>
  <w:style w:type="paragraph" w:customStyle="1" w:styleId="wp-caption-text">
    <w:name w:val="wp-caption-text"/>
    <w:basedOn w:val="Normal"/>
    <w:rsid w:val="00F2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D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27D5C"/>
  </w:style>
  <w:style w:type="character" w:customStyle="1" w:styleId="pln">
    <w:name w:val="pln"/>
    <w:basedOn w:val="DefaultParagraphFont"/>
    <w:rsid w:val="00F27D5C"/>
  </w:style>
  <w:style w:type="character" w:customStyle="1" w:styleId="pun">
    <w:name w:val="pun"/>
    <w:basedOn w:val="DefaultParagraphFont"/>
    <w:rsid w:val="00F27D5C"/>
  </w:style>
  <w:style w:type="character" w:customStyle="1" w:styleId="lit">
    <w:name w:val="lit"/>
    <w:basedOn w:val="DefaultParagraphFont"/>
    <w:rsid w:val="00F27D5C"/>
  </w:style>
  <w:style w:type="character" w:customStyle="1" w:styleId="str">
    <w:name w:val="str"/>
    <w:basedOn w:val="DefaultParagraphFont"/>
    <w:rsid w:val="00F27D5C"/>
  </w:style>
  <w:style w:type="character" w:customStyle="1" w:styleId="typ">
    <w:name w:val="typ"/>
    <w:basedOn w:val="DefaultParagraphFont"/>
    <w:rsid w:val="00F27D5C"/>
  </w:style>
  <w:style w:type="character" w:customStyle="1" w:styleId="com">
    <w:name w:val="com"/>
    <w:basedOn w:val="DefaultParagraphFont"/>
    <w:rsid w:val="00F27D5C"/>
  </w:style>
  <w:style w:type="character" w:customStyle="1" w:styleId="tag">
    <w:name w:val="tag"/>
    <w:basedOn w:val="DefaultParagraphFont"/>
    <w:rsid w:val="00F27D5C"/>
  </w:style>
  <w:style w:type="character" w:customStyle="1" w:styleId="atn">
    <w:name w:val="atn"/>
    <w:basedOn w:val="DefaultParagraphFont"/>
    <w:rsid w:val="00F27D5C"/>
  </w:style>
  <w:style w:type="paragraph" w:styleId="BalloonText">
    <w:name w:val="Balloon Text"/>
    <w:basedOn w:val="Normal"/>
    <w:link w:val="BalloonTextChar"/>
    <w:uiPriority w:val="99"/>
    <w:semiHidden/>
    <w:unhideWhenUsed/>
    <w:rsid w:val="00F2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236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09227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8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4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5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python-interview-questions-experienced/" TargetMode="External"/><Relationship Id="rId13" Type="http://schemas.openxmlformats.org/officeDocument/2006/relationships/hyperlink" Target="https://www.techbeamers.com/python-interview-questions-experienced/" TargetMode="External"/><Relationship Id="rId18" Type="http://schemas.openxmlformats.org/officeDocument/2006/relationships/hyperlink" Target="https://www.techbeamers.com/python-interview-questions-experience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echbeamers.com/python-interview-questions-programmers/" TargetMode="External"/><Relationship Id="rId7" Type="http://schemas.openxmlformats.org/officeDocument/2006/relationships/hyperlink" Target="https://www.techbeamers.com/python-interview-questions-experienced/" TargetMode="External"/><Relationship Id="rId12" Type="http://schemas.openxmlformats.org/officeDocument/2006/relationships/hyperlink" Target="https://www.techbeamers.com/python-interview-questions-experienced/" TargetMode="External"/><Relationship Id="rId17" Type="http://schemas.openxmlformats.org/officeDocument/2006/relationships/hyperlink" Target="https://www.techbeamers.com/python-interview-questions-experienc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beamers.com/python-interview-questions-experienced/" TargetMode="External"/><Relationship Id="rId20" Type="http://schemas.openxmlformats.org/officeDocument/2006/relationships/hyperlink" Target="https://www.techbeamers.com/python-interview-questions-experienc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python-interview-questions-experienced/" TargetMode="External"/><Relationship Id="rId11" Type="http://schemas.openxmlformats.org/officeDocument/2006/relationships/hyperlink" Target="https://www.techbeamers.com/python-interview-questions-experienc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beamers.com/python-interview-questions-experience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beamers.com/python-interview-questions-experienced/" TargetMode="External"/><Relationship Id="rId19" Type="http://schemas.openxmlformats.org/officeDocument/2006/relationships/hyperlink" Target="https://www.techbeamers.com/python-interview-questions-experienc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beamers.com/python-interview-questions-experienced/" TargetMode="External"/><Relationship Id="rId14" Type="http://schemas.openxmlformats.org/officeDocument/2006/relationships/hyperlink" Target="https://www.techbeamers.com/python-interview-questions-experienc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2019-08-06T05:26:00Z</dcterms:created>
  <dcterms:modified xsi:type="dcterms:W3CDTF">2019-12-01T04:52:00Z</dcterms:modified>
</cp:coreProperties>
</file>