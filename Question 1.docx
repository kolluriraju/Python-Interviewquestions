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288" w:rsidRPr="002D4F7B" w:rsidRDefault="00F43288" w:rsidP="00F43288">
      <w:pPr>
        <w:numPr>
          <w:ilvl w:val="0"/>
          <w:numId w:val="1"/>
        </w:numPr>
        <w:shd w:val="clear" w:color="auto" w:fill="FFFFFF"/>
        <w:spacing w:after="0" w:line="240" w:lineRule="auto"/>
        <w:ind w:left="150" w:right="150"/>
        <w:rPr>
          <w:rFonts w:ascii="Roboto" w:eastAsia="Times New Roman" w:hAnsi="Roboto" w:cs="Times New Roman"/>
          <w:color w:val="000000"/>
          <w:sz w:val="16"/>
          <w:szCs w:val="16"/>
          <w:lang w:eastAsia="en-IN"/>
        </w:rPr>
      </w:pPr>
      <w:r w:rsidRPr="002D4F7B">
        <w:rPr>
          <w:rFonts w:ascii="Roboto" w:eastAsia="Times New Roman" w:hAnsi="Roboto" w:cs="Times New Roman"/>
          <w:bCs/>
          <w:color w:val="000000"/>
          <w:sz w:val="16"/>
          <w:szCs w:val="16"/>
          <w:lang w:eastAsia="en-IN"/>
        </w:rPr>
        <w:t>Question 1. What Is Python?</w:t>
      </w:r>
    </w:p>
    <w:p w:rsidR="00F43288" w:rsidRPr="002D4F7B" w:rsidRDefault="00F43288" w:rsidP="002D4F7B">
      <w:pPr>
        <w:shd w:val="clear" w:color="auto" w:fill="FFFFFF"/>
        <w:spacing w:after="0" w:line="240" w:lineRule="auto"/>
        <w:ind w:left="-210" w:right="150"/>
        <w:rPr>
          <w:rFonts w:ascii="Roboto" w:eastAsia="Times New Roman" w:hAnsi="Roboto" w:cs="Times New Roman"/>
          <w:color w:val="000000"/>
          <w:sz w:val="16"/>
          <w:szCs w:val="16"/>
          <w:lang w:eastAsia="en-IN"/>
        </w:rPr>
      </w:pPr>
    </w:p>
    <w:p w:rsidR="00F43288" w:rsidRPr="002D4F7B" w:rsidRDefault="00F43288" w:rsidP="00F43288">
      <w:pPr>
        <w:shd w:val="clear" w:color="auto" w:fill="FFFFFF"/>
        <w:spacing w:after="75" w:line="240" w:lineRule="auto"/>
        <w:ind w:left="150" w:right="150"/>
        <w:rPr>
          <w:rFonts w:ascii="Roboto" w:eastAsia="Times New Roman" w:hAnsi="Roboto" w:cs="Times New Roman"/>
          <w:color w:val="000000"/>
          <w:sz w:val="16"/>
          <w:szCs w:val="16"/>
          <w:lang w:eastAsia="en-IN"/>
        </w:rPr>
      </w:pPr>
      <w:r w:rsidRPr="002D4F7B">
        <w:rPr>
          <w:rFonts w:ascii="Roboto" w:eastAsia="Times New Roman" w:hAnsi="Roboto" w:cs="Times New Roman"/>
          <w:color w:val="000000"/>
          <w:sz w:val="16"/>
          <w:szCs w:val="16"/>
          <w:lang w:eastAsia="en-IN"/>
        </w:rPr>
        <w:t xml:space="preserve">Python is an interpreted, interactive, object-oriented programming language. It incorporates modules, exceptions, dynamic typing, very high level dynamic data types, and classes. Python combines remarkable power with very clear syntax. It has interfaces </w:t>
      </w:r>
      <w:proofErr w:type="gramStart"/>
      <w:r w:rsidRPr="002D4F7B">
        <w:rPr>
          <w:rFonts w:ascii="Roboto" w:eastAsia="Times New Roman" w:hAnsi="Roboto" w:cs="Times New Roman"/>
          <w:color w:val="000000"/>
          <w:sz w:val="16"/>
          <w:szCs w:val="16"/>
          <w:lang w:eastAsia="en-IN"/>
        </w:rPr>
        <w:t>to</w:t>
      </w:r>
      <w:proofErr w:type="gramEnd"/>
      <w:r w:rsidRPr="002D4F7B">
        <w:rPr>
          <w:rFonts w:ascii="Roboto" w:eastAsia="Times New Roman" w:hAnsi="Roboto" w:cs="Times New Roman"/>
          <w:color w:val="000000"/>
          <w:sz w:val="16"/>
          <w:szCs w:val="16"/>
          <w:lang w:eastAsia="en-IN"/>
        </w:rPr>
        <w:t xml:space="preserve"> many system calls and libraries, as well as to various window systems, and is extensible in C or C++. It is also usable as an extension language for applications that need a programmable interface. Finally, Python is portable: it runs on many </w:t>
      </w:r>
      <w:proofErr w:type="gramStart"/>
      <w:r w:rsidRPr="002D4F7B">
        <w:rPr>
          <w:rFonts w:ascii="Roboto" w:eastAsia="Times New Roman" w:hAnsi="Roboto" w:cs="Times New Roman"/>
          <w:color w:val="000000"/>
          <w:sz w:val="16"/>
          <w:szCs w:val="16"/>
          <w:lang w:eastAsia="en-IN"/>
        </w:rPr>
        <w:t>Unix</w:t>
      </w:r>
      <w:proofErr w:type="gramEnd"/>
      <w:r w:rsidRPr="002D4F7B">
        <w:rPr>
          <w:rFonts w:ascii="Roboto" w:eastAsia="Times New Roman" w:hAnsi="Roboto" w:cs="Times New Roman"/>
          <w:color w:val="000000"/>
          <w:sz w:val="16"/>
          <w:szCs w:val="16"/>
          <w:lang w:eastAsia="en-IN"/>
        </w:rPr>
        <w:t xml:space="preserve"> variants, on the Mac, and on PCs under MS-DOS, Windows, Windows NT, and OS/2.</w:t>
      </w:r>
    </w:p>
    <w:p w:rsidR="00F43288" w:rsidRPr="002D4F7B" w:rsidRDefault="00F43288" w:rsidP="00F43288">
      <w:pPr>
        <w:numPr>
          <w:ilvl w:val="0"/>
          <w:numId w:val="1"/>
        </w:numPr>
        <w:shd w:val="clear" w:color="auto" w:fill="FFFFFF"/>
        <w:spacing w:after="0" w:line="240" w:lineRule="auto"/>
        <w:ind w:left="150" w:right="150"/>
        <w:rPr>
          <w:rFonts w:ascii="Roboto" w:eastAsia="Times New Roman" w:hAnsi="Roboto" w:cs="Times New Roman"/>
          <w:color w:val="000000"/>
          <w:sz w:val="16"/>
          <w:szCs w:val="16"/>
          <w:lang w:eastAsia="en-IN"/>
        </w:rPr>
      </w:pPr>
      <w:r w:rsidRPr="002D4F7B">
        <w:rPr>
          <w:rFonts w:ascii="Roboto" w:eastAsia="Times New Roman" w:hAnsi="Roboto" w:cs="Times New Roman"/>
          <w:bCs/>
          <w:color w:val="000000"/>
          <w:sz w:val="16"/>
          <w:szCs w:val="16"/>
          <w:lang w:eastAsia="en-IN"/>
        </w:rPr>
        <w:t>Question 2. Is There A Tool To Help Find Bugs Or Perform Static Analysis?</w:t>
      </w:r>
    </w:p>
    <w:p w:rsidR="00F43288" w:rsidRPr="002D4F7B" w:rsidRDefault="00F43288" w:rsidP="00F43288">
      <w:pPr>
        <w:shd w:val="clear" w:color="auto" w:fill="FFFFFF"/>
        <w:spacing w:after="0" w:line="240" w:lineRule="auto"/>
        <w:ind w:left="150" w:right="150"/>
        <w:rPr>
          <w:rFonts w:ascii="Roboto" w:eastAsia="Times New Roman" w:hAnsi="Roboto" w:cs="Times New Roman"/>
          <w:color w:val="000000"/>
          <w:sz w:val="16"/>
          <w:szCs w:val="16"/>
          <w:lang w:eastAsia="en-IN"/>
        </w:rPr>
      </w:pPr>
      <w:proofErr w:type="gramStart"/>
      <w:r w:rsidRPr="002D4F7B">
        <w:rPr>
          <w:rFonts w:ascii="Roboto" w:eastAsia="Times New Roman" w:hAnsi="Roboto" w:cs="Times New Roman"/>
          <w:bCs/>
          <w:color w:val="2DA506"/>
          <w:sz w:val="16"/>
          <w:szCs w:val="16"/>
          <w:lang w:eastAsia="en-IN"/>
        </w:rPr>
        <w:t>Answer :</w:t>
      </w:r>
      <w:proofErr w:type="gramEnd"/>
    </w:p>
    <w:p w:rsidR="00F43288" w:rsidRPr="002D4F7B" w:rsidRDefault="00F43288" w:rsidP="00F43288">
      <w:pPr>
        <w:shd w:val="clear" w:color="auto" w:fill="FFFFFF"/>
        <w:spacing w:after="0" w:line="240" w:lineRule="auto"/>
        <w:ind w:left="150" w:right="150"/>
        <w:rPr>
          <w:rFonts w:ascii="Roboto" w:eastAsia="Times New Roman" w:hAnsi="Roboto" w:cs="Times New Roman"/>
          <w:color w:val="000000"/>
          <w:sz w:val="16"/>
          <w:szCs w:val="16"/>
          <w:lang w:eastAsia="en-IN"/>
        </w:rPr>
      </w:pPr>
      <w:r w:rsidRPr="002D4F7B">
        <w:rPr>
          <w:rFonts w:ascii="Roboto" w:eastAsia="Times New Roman" w:hAnsi="Roboto" w:cs="Times New Roman"/>
          <w:color w:val="000000"/>
          <w:sz w:val="16"/>
          <w:szCs w:val="16"/>
          <w:lang w:eastAsia="en-IN"/>
        </w:rPr>
        <w:t>Yes.</w:t>
      </w:r>
      <w:r w:rsidRPr="002D4F7B">
        <w:rPr>
          <w:rFonts w:ascii="Roboto" w:eastAsia="Times New Roman" w:hAnsi="Roboto" w:cs="Times New Roman"/>
          <w:color w:val="000000"/>
          <w:sz w:val="16"/>
          <w:szCs w:val="16"/>
          <w:lang w:eastAsia="en-IN"/>
        </w:rPr>
        <w:br/>
      </w:r>
      <w:proofErr w:type="spellStart"/>
      <w:r w:rsidRPr="002D4F7B">
        <w:rPr>
          <w:rFonts w:ascii="Roboto" w:eastAsia="Times New Roman" w:hAnsi="Roboto" w:cs="Times New Roman"/>
          <w:color w:val="000000"/>
          <w:sz w:val="16"/>
          <w:szCs w:val="16"/>
          <w:lang w:eastAsia="en-IN"/>
        </w:rPr>
        <w:t>PyChecker</w:t>
      </w:r>
      <w:proofErr w:type="spellEnd"/>
      <w:r w:rsidRPr="002D4F7B">
        <w:rPr>
          <w:rFonts w:ascii="Roboto" w:eastAsia="Times New Roman" w:hAnsi="Roboto" w:cs="Times New Roman"/>
          <w:color w:val="000000"/>
          <w:sz w:val="16"/>
          <w:szCs w:val="16"/>
          <w:lang w:eastAsia="en-IN"/>
        </w:rPr>
        <w:t xml:space="preserve"> is a static analysis tool that finds bugs in Python source code and warns about code complexity and style.</w:t>
      </w:r>
      <w:r w:rsidRPr="002D4F7B">
        <w:rPr>
          <w:rFonts w:ascii="Roboto" w:eastAsia="Times New Roman" w:hAnsi="Roboto" w:cs="Times New Roman"/>
          <w:color w:val="000000"/>
          <w:sz w:val="16"/>
          <w:szCs w:val="16"/>
          <w:lang w:eastAsia="en-IN"/>
        </w:rPr>
        <w:br/>
      </w:r>
      <w:proofErr w:type="spellStart"/>
      <w:r w:rsidRPr="002D4F7B">
        <w:rPr>
          <w:rFonts w:ascii="Roboto" w:eastAsia="Times New Roman" w:hAnsi="Roboto" w:cs="Times New Roman"/>
          <w:color w:val="000000"/>
          <w:sz w:val="16"/>
          <w:szCs w:val="16"/>
          <w:lang w:eastAsia="en-IN"/>
        </w:rPr>
        <w:t>Pylint</w:t>
      </w:r>
      <w:proofErr w:type="spellEnd"/>
      <w:r w:rsidRPr="002D4F7B">
        <w:rPr>
          <w:rFonts w:ascii="Roboto" w:eastAsia="Times New Roman" w:hAnsi="Roboto" w:cs="Times New Roman"/>
          <w:color w:val="000000"/>
          <w:sz w:val="16"/>
          <w:szCs w:val="16"/>
          <w:lang w:eastAsia="en-IN"/>
        </w:rPr>
        <w:t xml:space="preserve"> is another tool that checks if a module satisfies a coding standard, and also makes it possible to write plug-ins to add a custom feature.</w:t>
      </w:r>
    </w:p>
    <w:p w:rsidR="00F43288" w:rsidRPr="002D4F7B" w:rsidRDefault="002D4F7B" w:rsidP="00F43288">
      <w:pPr>
        <w:shd w:val="clear" w:color="auto" w:fill="FFFFFF"/>
        <w:spacing w:after="0" w:line="240" w:lineRule="auto"/>
        <w:ind w:left="150" w:right="150"/>
        <w:rPr>
          <w:rFonts w:ascii="Roboto" w:eastAsia="Times New Roman" w:hAnsi="Roboto" w:cs="Times New Roman"/>
          <w:color w:val="000000"/>
          <w:sz w:val="16"/>
          <w:szCs w:val="16"/>
          <w:lang w:eastAsia="en-IN"/>
        </w:rPr>
      </w:pPr>
      <w:hyperlink r:id="rId6" w:tooltip="Perl Scripting Interview Questions" w:history="1">
        <w:r w:rsidR="00F43288" w:rsidRPr="002D4F7B">
          <w:rPr>
            <w:rFonts w:ascii="Roboto" w:eastAsia="Times New Roman" w:hAnsi="Roboto" w:cs="Times New Roman"/>
            <w:color w:val="337AB7"/>
            <w:sz w:val="16"/>
            <w:szCs w:val="16"/>
            <w:u w:val="single"/>
            <w:bdr w:val="single" w:sz="6" w:space="7" w:color="0277BB" w:frame="1"/>
            <w:lang w:eastAsia="en-IN"/>
          </w:rPr>
          <w:t>Perl Scripting Interview Questions</w:t>
        </w:r>
      </w:hyperlink>
    </w:p>
    <w:p w:rsidR="00F43288" w:rsidRPr="002D4F7B" w:rsidRDefault="00F43288" w:rsidP="00F43288">
      <w:pPr>
        <w:numPr>
          <w:ilvl w:val="0"/>
          <w:numId w:val="1"/>
        </w:numPr>
        <w:shd w:val="clear" w:color="auto" w:fill="FFFFFF"/>
        <w:spacing w:after="0" w:line="240" w:lineRule="auto"/>
        <w:ind w:left="150" w:right="150"/>
        <w:rPr>
          <w:rFonts w:ascii="Roboto" w:eastAsia="Times New Roman" w:hAnsi="Roboto" w:cs="Times New Roman"/>
          <w:color w:val="000000"/>
          <w:sz w:val="16"/>
          <w:szCs w:val="16"/>
          <w:lang w:eastAsia="en-IN"/>
        </w:rPr>
      </w:pPr>
      <w:r w:rsidRPr="002D4F7B">
        <w:rPr>
          <w:rFonts w:ascii="Roboto" w:eastAsia="Times New Roman" w:hAnsi="Roboto" w:cs="Times New Roman"/>
          <w:bCs/>
          <w:color w:val="000000"/>
          <w:sz w:val="16"/>
          <w:szCs w:val="16"/>
          <w:lang w:eastAsia="en-IN"/>
        </w:rPr>
        <w:t>Question 3. What Are The Rules For Local And Global Variables In Python?</w:t>
      </w:r>
    </w:p>
    <w:p w:rsidR="00F43288" w:rsidRPr="002D4F7B" w:rsidRDefault="00F43288" w:rsidP="00F43288">
      <w:pPr>
        <w:shd w:val="clear" w:color="auto" w:fill="FFFFFF"/>
        <w:spacing w:after="0" w:line="240" w:lineRule="auto"/>
        <w:ind w:left="150" w:right="150"/>
        <w:rPr>
          <w:rFonts w:ascii="Roboto" w:eastAsia="Times New Roman" w:hAnsi="Roboto" w:cs="Times New Roman"/>
          <w:color w:val="000000"/>
          <w:sz w:val="16"/>
          <w:szCs w:val="16"/>
          <w:lang w:eastAsia="en-IN"/>
        </w:rPr>
      </w:pPr>
      <w:proofErr w:type="gramStart"/>
      <w:r w:rsidRPr="002D4F7B">
        <w:rPr>
          <w:rFonts w:ascii="Roboto" w:eastAsia="Times New Roman" w:hAnsi="Roboto" w:cs="Times New Roman"/>
          <w:bCs/>
          <w:color w:val="2DA506"/>
          <w:sz w:val="16"/>
          <w:szCs w:val="16"/>
          <w:lang w:eastAsia="en-IN"/>
        </w:rPr>
        <w:t>Answer :</w:t>
      </w:r>
      <w:proofErr w:type="gramEnd"/>
    </w:p>
    <w:p w:rsidR="00F43288" w:rsidRPr="002D4F7B" w:rsidRDefault="00F43288" w:rsidP="00F43288">
      <w:pPr>
        <w:shd w:val="clear" w:color="auto" w:fill="FFFFFF"/>
        <w:spacing w:after="0" w:line="240" w:lineRule="auto"/>
        <w:ind w:left="150" w:right="150"/>
        <w:rPr>
          <w:rFonts w:ascii="Roboto" w:eastAsia="Times New Roman" w:hAnsi="Roboto" w:cs="Times New Roman"/>
          <w:color w:val="000000"/>
          <w:sz w:val="16"/>
          <w:szCs w:val="16"/>
          <w:lang w:eastAsia="en-IN"/>
        </w:rPr>
      </w:pPr>
      <w:r w:rsidRPr="002D4F7B">
        <w:rPr>
          <w:rFonts w:ascii="Roboto" w:eastAsia="Times New Roman" w:hAnsi="Roboto" w:cs="Times New Roman"/>
          <w:color w:val="000000"/>
          <w:sz w:val="16"/>
          <w:szCs w:val="16"/>
          <w:lang w:eastAsia="en-IN"/>
        </w:rPr>
        <w:t>In Python, variables that are only referenced inside a function are implicitly global. If a variable is assigned a new value anywhere within the function's body, it's assumed to be a local. If a variable is ever assigned a new value inside the function, the variable is implicitly local, and you need to explicitly declare it as 'global'.</w:t>
      </w:r>
      <w:r w:rsidRPr="002D4F7B">
        <w:rPr>
          <w:rFonts w:ascii="Roboto" w:eastAsia="Times New Roman" w:hAnsi="Roboto" w:cs="Times New Roman"/>
          <w:color w:val="000000"/>
          <w:sz w:val="16"/>
          <w:szCs w:val="16"/>
          <w:lang w:eastAsia="en-IN"/>
        </w:rPr>
        <w:br/>
      </w:r>
      <w:proofErr w:type="gramStart"/>
      <w:r w:rsidRPr="002D4F7B">
        <w:rPr>
          <w:rFonts w:ascii="Roboto" w:eastAsia="Times New Roman" w:hAnsi="Roboto" w:cs="Times New Roman"/>
          <w:color w:val="000000"/>
          <w:sz w:val="16"/>
          <w:szCs w:val="16"/>
          <w:lang w:eastAsia="en-IN"/>
        </w:rPr>
        <w:t>Though a bit surprising at first, a moment's consideration explains this.</w:t>
      </w:r>
      <w:proofErr w:type="gramEnd"/>
      <w:r w:rsidRPr="002D4F7B">
        <w:rPr>
          <w:rFonts w:ascii="Roboto" w:eastAsia="Times New Roman" w:hAnsi="Roboto" w:cs="Times New Roman"/>
          <w:color w:val="000000"/>
          <w:sz w:val="16"/>
          <w:szCs w:val="16"/>
          <w:lang w:eastAsia="en-IN"/>
        </w:rPr>
        <w:t xml:space="preserve"> On one hand, requiring global for assigned variables provides a bar against unintended side-effects. On the other hand, if global was required for all global references, you'd be using global all the time. You'd have to declare as global every reference to a </w:t>
      </w:r>
      <w:proofErr w:type="spellStart"/>
      <w:r w:rsidRPr="002D4F7B">
        <w:rPr>
          <w:rFonts w:ascii="Roboto" w:eastAsia="Times New Roman" w:hAnsi="Roboto" w:cs="Times New Roman"/>
          <w:color w:val="000000"/>
          <w:sz w:val="16"/>
          <w:szCs w:val="16"/>
          <w:lang w:eastAsia="en-IN"/>
        </w:rPr>
        <w:t>builtin</w:t>
      </w:r>
      <w:proofErr w:type="spellEnd"/>
      <w:r w:rsidRPr="002D4F7B">
        <w:rPr>
          <w:rFonts w:ascii="Roboto" w:eastAsia="Times New Roman" w:hAnsi="Roboto" w:cs="Times New Roman"/>
          <w:color w:val="000000"/>
          <w:sz w:val="16"/>
          <w:szCs w:val="16"/>
          <w:lang w:eastAsia="en-IN"/>
        </w:rPr>
        <w:t xml:space="preserve"> function or to a component of an imported module. This clutter would defeat the usefulness of the global declaration for identifying side-effects.</w:t>
      </w:r>
    </w:p>
    <w:p w:rsidR="00F43288" w:rsidRPr="002D4F7B" w:rsidRDefault="00F43288" w:rsidP="00F43288">
      <w:pPr>
        <w:numPr>
          <w:ilvl w:val="0"/>
          <w:numId w:val="1"/>
        </w:numPr>
        <w:shd w:val="clear" w:color="auto" w:fill="FFFFFF"/>
        <w:spacing w:after="0" w:line="240" w:lineRule="auto"/>
        <w:ind w:left="150" w:right="150"/>
        <w:rPr>
          <w:ins w:id="0" w:author="Unknown"/>
          <w:rFonts w:ascii="Roboto" w:eastAsia="Times New Roman" w:hAnsi="Roboto" w:cs="Times New Roman"/>
          <w:color w:val="000000"/>
          <w:sz w:val="16"/>
          <w:szCs w:val="16"/>
          <w:lang w:eastAsia="en-IN"/>
        </w:rPr>
      </w:pPr>
      <w:ins w:id="1" w:author="Unknown">
        <w:r w:rsidRPr="002D4F7B">
          <w:rPr>
            <w:rFonts w:ascii="Roboto" w:eastAsia="Times New Roman" w:hAnsi="Roboto" w:cs="Times New Roman"/>
            <w:bCs/>
            <w:color w:val="000000"/>
            <w:sz w:val="16"/>
            <w:szCs w:val="16"/>
            <w:lang w:eastAsia="en-IN"/>
          </w:rPr>
          <w:t>Question 4. How Do I Share Global Variables Across Modules?</w:t>
        </w:r>
      </w:ins>
    </w:p>
    <w:p w:rsidR="00F43288" w:rsidRPr="00702B0E" w:rsidRDefault="00F43288" w:rsidP="00F43288">
      <w:pPr>
        <w:shd w:val="clear" w:color="auto" w:fill="FFFFFF"/>
        <w:spacing w:after="0" w:line="240" w:lineRule="auto"/>
        <w:ind w:left="150" w:right="150"/>
        <w:rPr>
          <w:ins w:id="2" w:author="Unknown"/>
          <w:rFonts w:ascii="Roboto" w:eastAsia="Times New Roman" w:hAnsi="Roboto" w:cs="Times New Roman"/>
          <w:b/>
          <w:color w:val="000000"/>
          <w:sz w:val="16"/>
          <w:szCs w:val="16"/>
          <w:lang w:eastAsia="en-IN"/>
        </w:rPr>
      </w:pPr>
      <w:proofErr w:type="gramStart"/>
      <w:ins w:id="3"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0" w:line="240" w:lineRule="auto"/>
        <w:ind w:left="150" w:right="150"/>
        <w:rPr>
          <w:ins w:id="4" w:author="Unknown"/>
          <w:rFonts w:ascii="Roboto" w:eastAsia="Times New Roman" w:hAnsi="Roboto" w:cs="Times New Roman"/>
          <w:b/>
          <w:color w:val="000000"/>
          <w:sz w:val="16"/>
          <w:szCs w:val="16"/>
          <w:lang w:eastAsia="en-IN"/>
        </w:rPr>
      </w:pPr>
      <w:ins w:id="5" w:author="Unknown">
        <w:r w:rsidRPr="00702B0E">
          <w:rPr>
            <w:rFonts w:ascii="Roboto" w:eastAsia="Times New Roman" w:hAnsi="Roboto" w:cs="Times New Roman"/>
            <w:b/>
            <w:color w:val="000000"/>
            <w:sz w:val="16"/>
            <w:szCs w:val="16"/>
            <w:lang w:eastAsia="en-IN"/>
          </w:rPr>
          <w:t xml:space="preserve">The canonical way to share information across modules within a single program is to create a special module (often called </w:t>
        </w:r>
        <w:proofErr w:type="spellStart"/>
        <w:r w:rsidRPr="00702B0E">
          <w:rPr>
            <w:rFonts w:ascii="Roboto" w:eastAsia="Times New Roman" w:hAnsi="Roboto" w:cs="Times New Roman"/>
            <w:b/>
            <w:color w:val="000000"/>
            <w:sz w:val="16"/>
            <w:szCs w:val="16"/>
            <w:lang w:eastAsia="en-IN"/>
          </w:rPr>
          <w:t>config</w:t>
        </w:r>
        <w:proofErr w:type="spellEnd"/>
        <w:r w:rsidRPr="00702B0E">
          <w:rPr>
            <w:rFonts w:ascii="Roboto" w:eastAsia="Times New Roman" w:hAnsi="Roboto" w:cs="Times New Roman"/>
            <w:b/>
            <w:color w:val="000000"/>
            <w:sz w:val="16"/>
            <w:szCs w:val="16"/>
            <w:lang w:eastAsia="en-IN"/>
          </w:rPr>
          <w:t xml:space="preserve"> or </w:t>
        </w:r>
        <w:proofErr w:type="spellStart"/>
        <w:r w:rsidRPr="00702B0E">
          <w:rPr>
            <w:rFonts w:ascii="Roboto" w:eastAsia="Times New Roman" w:hAnsi="Roboto" w:cs="Times New Roman"/>
            <w:b/>
            <w:color w:val="000000"/>
            <w:sz w:val="16"/>
            <w:szCs w:val="16"/>
            <w:lang w:eastAsia="en-IN"/>
          </w:rPr>
          <w:t>cfg</w:t>
        </w:r>
        <w:proofErr w:type="spellEnd"/>
        <w:r w:rsidRPr="00702B0E">
          <w:rPr>
            <w:rFonts w:ascii="Roboto" w:eastAsia="Times New Roman" w:hAnsi="Roboto" w:cs="Times New Roman"/>
            <w:b/>
            <w:color w:val="000000"/>
            <w:sz w:val="16"/>
            <w:szCs w:val="16"/>
            <w:lang w:eastAsia="en-IN"/>
          </w:rPr>
          <w:t xml:space="preserve">). Just import the </w:t>
        </w:r>
        <w:proofErr w:type="spellStart"/>
        <w:r w:rsidRPr="00702B0E">
          <w:rPr>
            <w:rFonts w:ascii="Roboto" w:eastAsia="Times New Roman" w:hAnsi="Roboto" w:cs="Times New Roman"/>
            <w:b/>
            <w:color w:val="000000"/>
            <w:sz w:val="16"/>
            <w:szCs w:val="16"/>
            <w:lang w:eastAsia="en-IN"/>
          </w:rPr>
          <w:t>config</w:t>
        </w:r>
        <w:proofErr w:type="spellEnd"/>
        <w:r w:rsidRPr="00702B0E">
          <w:rPr>
            <w:rFonts w:ascii="Roboto" w:eastAsia="Times New Roman" w:hAnsi="Roboto" w:cs="Times New Roman"/>
            <w:b/>
            <w:color w:val="000000"/>
            <w:sz w:val="16"/>
            <w:szCs w:val="16"/>
            <w:lang w:eastAsia="en-IN"/>
          </w:rPr>
          <w:t xml:space="preserve"> module in all modules of your application; the module then becomes available as a global name. Because there is only one instance of each module, any changes made to the module object get reflected everywhere. For example</w:t>
        </w:r>
        <w:proofErr w:type="gramStart"/>
        <w:r w:rsidRPr="00702B0E">
          <w:rPr>
            <w:rFonts w:ascii="Roboto" w:eastAsia="Times New Roman" w:hAnsi="Roboto" w:cs="Times New Roman"/>
            <w:b/>
            <w:color w:val="000000"/>
            <w:sz w:val="16"/>
            <w:szCs w:val="16"/>
            <w:lang w:eastAsia="en-IN"/>
          </w:rPr>
          <w:t>:</w:t>
        </w:r>
        <w:proofErr w:type="gramEnd"/>
        <w:r w:rsidRPr="00702B0E">
          <w:rPr>
            <w:rFonts w:ascii="Roboto" w:eastAsia="Times New Roman" w:hAnsi="Roboto" w:cs="Times New Roman"/>
            <w:b/>
            <w:color w:val="000000"/>
            <w:sz w:val="16"/>
            <w:szCs w:val="16"/>
            <w:lang w:eastAsia="en-IN"/>
          </w:rPr>
          <w:br/>
          <w:t>config.py:</w:t>
        </w:r>
        <w:r w:rsidRPr="00702B0E">
          <w:rPr>
            <w:rFonts w:ascii="Roboto" w:eastAsia="Times New Roman" w:hAnsi="Roboto" w:cs="Times New Roman"/>
            <w:b/>
            <w:color w:val="000000"/>
            <w:sz w:val="16"/>
            <w:szCs w:val="16"/>
            <w:lang w:eastAsia="en-IN"/>
          </w:rPr>
          <w:br/>
          <w:t>x = 0 # Default value of the 'x' configuration setting</w:t>
        </w:r>
        <w:r w:rsidRPr="00702B0E">
          <w:rPr>
            <w:rFonts w:ascii="Roboto" w:eastAsia="Times New Roman" w:hAnsi="Roboto" w:cs="Times New Roman"/>
            <w:b/>
            <w:color w:val="000000"/>
            <w:sz w:val="16"/>
            <w:szCs w:val="16"/>
            <w:lang w:eastAsia="en-IN"/>
          </w:rPr>
          <w:br/>
          <w:t>mod.py:</w:t>
        </w:r>
        <w:r w:rsidRPr="00702B0E">
          <w:rPr>
            <w:rFonts w:ascii="Roboto" w:eastAsia="Times New Roman" w:hAnsi="Roboto" w:cs="Times New Roman"/>
            <w:b/>
            <w:color w:val="000000"/>
            <w:sz w:val="16"/>
            <w:szCs w:val="16"/>
            <w:lang w:eastAsia="en-IN"/>
          </w:rPr>
          <w:br/>
          <w:t xml:space="preserve">import </w:t>
        </w:r>
        <w:proofErr w:type="spellStart"/>
        <w:r w:rsidRPr="00702B0E">
          <w:rPr>
            <w:rFonts w:ascii="Roboto" w:eastAsia="Times New Roman" w:hAnsi="Roboto" w:cs="Times New Roman"/>
            <w:b/>
            <w:color w:val="000000"/>
            <w:sz w:val="16"/>
            <w:szCs w:val="16"/>
            <w:lang w:eastAsia="en-IN"/>
          </w:rPr>
          <w:t>config</w:t>
        </w:r>
        <w:proofErr w:type="spellEnd"/>
        <w:r w:rsidRPr="00702B0E">
          <w:rPr>
            <w:rFonts w:ascii="Roboto" w:eastAsia="Times New Roman" w:hAnsi="Roboto" w:cs="Times New Roman"/>
            <w:b/>
            <w:color w:val="000000"/>
            <w:sz w:val="16"/>
            <w:szCs w:val="16"/>
            <w:lang w:eastAsia="en-IN"/>
          </w:rPr>
          <w:br/>
        </w:r>
        <w:proofErr w:type="spellStart"/>
        <w:r w:rsidRPr="00702B0E">
          <w:rPr>
            <w:rFonts w:ascii="Roboto" w:eastAsia="Times New Roman" w:hAnsi="Roboto" w:cs="Times New Roman"/>
            <w:b/>
            <w:color w:val="000000"/>
            <w:sz w:val="16"/>
            <w:szCs w:val="16"/>
            <w:lang w:eastAsia="en-IN"/>
          </w:rPr>
          <w:t>config.x</w:t>
        </w:r>
        <w:proofErr w:type="spellEnd"/>
        <w:r w:rsidRPr="00702B0E">
          <w:rPr>
            <w:rFonts w:ascii="Roboto" w:eastAsia="Times New Roman" w:hAnsi="Roboto" w:cs="Times New Roman"/>
            <w:b/>
            <w:color w:val="000000"/>
            <w:sz w:val="16"/>
            <w:szCs w:val="16"/>
            <w:lang w:eastAsia="en-IN"/>
          </w:rPr>
          <w:t xml:space="preserve"> = 1</w:t>
        </w:r>
        <w:r w:rsidRPr="00702B0E">
          <w:rPr>
            <w:rFonts w:ascii="Roboto" w:eastAsia="Times New Roman" w:hAnsi="Roboto" w:cs="Times New Roman"/>
            <w:b/>
            <w:color w:val="000000"/>
            <w:sz w:val="16"/>
            <w:szCs w:val="16"/>
            <w:lang w:eastAsia="en-IN"/>
          </w:rPr>
          <w:br/>
          <w:t>main.py:</w:t>
        </w:r>
        <w:r w:rsidRPr="00702B0E">
          <w:rPr>
            <w:rFonts w:ascii="Roboto" w:eastAsia="Times New Roman" w:hAnsi="Roboto" w:cs="Times New Roman"/>
            <w:b/>
            <w:color w:val="000000"/>
            <w:sz w:val="16"/>
            <w:szCs w:val="16"/>
            <w:lang w:eastAsia="en-IN"/>
          </w:rPr>
          <w:br/>
          <w:t xml:space="preserve">import </w:t>
        </w:r>
        <w:proofErr w:type="spellStart"/>
        <w:r w:rsidRPr="00702B0E">
          <w:rPr>
            <w:rFonts w:ascii="Roboto" w:eastAsia="Times New Roman" w:hAnsi="Roboto" w:cs="Times New Roman"/>
            <w:b/>
            <w:color w:val="000000"/>
            <w:sz w:val="16"/>
            <w:szCs w:val="16"/>
            <w:lang w:eastAsia="en-IN"/>
          </w:rPr>
          <w:t>config</w:t>
        </w:r>
        <w:proofErr w:type="spellEnd"/>
        <w:r w:rsidRPr="00702B0E">
          <w:rPr>
            <w:rFonts w:ascii="Roboto" w:eastAsia="Times New Roman" w:hAnsi="Roboto" w:cs="Times New Roman"/>
            <w:b/>
            <w:color w:val="000000"/>
            <w:sz w:val="16"/>
            <w:szCs w:val="16"/>
            <w:lang w:eastAsia="en-IN"/>
          </w:rPr>
          <w:br/>
          <w:t>import mod</w:t>
        </w:r>
        <w:r w:rsidRPr="00702B0E">
          <w:rPr>
            <w:rFonts w:ascii="Roboto" w:eastAsia="Times New Roman" w:hAnsi="Roboto" w:cs="Times New Roman"/>
            <w:b/>
            <w:color w:val="000000"/>
            <w:sz w:val="16"/>
            <w:szCs w:val="16"/>
            <w:lang w:eastAsia="en-IN"/>
          </w:rPr>
          <w:br/>
          <w:t xml:space="preserve">print </w:t>
        </w:r>
        <w:proofErr w:type="spellStart"/>
        <w:r w:rsidRPr="00702B0E">
          <w:rPr>
            <w:rFonts w:ascii="Roboto" w:eastAsia="Times New Roman" w:hAnsi="Roboto" w:cs="Times New Roman"/>
            <w:b/>
            <w:color w:val="000000"/>
            <w:sz w:val="16"/>
            <w:szCs w:val="16"/>
            <w:lang w:eastAsia="en-IN"/>
          </w:rPr>
          <w:t>config.x</w:t>
        </w:r>
        <w:proofErr w:type="spellEnd"/>
      </w:ins>
    </w:p>
    <w:p w:rsidR="00F43288" w:rsidRPr="00702B0E" w:rsidRDefault="00F43288" w:rsidP="00F43288">
      <w:pPr>
        <w:shd w:val="clear" w:color="auto" w:fill="FFFFFF"/>
        <w:spacing w:after="0" w:line="240" w:lineRule="auto"/>
        <w:ind w:left="150" w:right="150"/>
        <w:rPr>
          <w:ins w:id="6" w:author="Unknown"/>
          <w:rFonts w:ascii="Roboto" w:eastAsia="Times New Roman" w:hAnsi="Roboto" w:cs="Times New Roman"/>
          <w:b/>
          <w:color w:val="000000"/>
          <w:sz w:val="16"/>
          <w:szCs w:val="16"/>
          <w:lang w:eastAsia="en-IN"/>
        </w:rPr>
      </w:pPr>
      <w:ins w:id="7" w:author="Unknown">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"https://www.wisdomjobs.com/e-university/perl-scripting-tutorial-173.html" \o "Perl Scripting Tutorial"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Perl Scripting</w:t>
        </w:r>
        <w:bookmarkStart w:id="8" w:name="_GoBack"/>
        <w:bookmarkEnd w:id="8"/>
        <w:r w:rsidRPr="00702B0E">
          <w:rPr>
            <w:rFonts w:ascii="Roboto" w:eastAsia="Times New Roman" w:hAnsi="Roboto" w:cs="Times New Roman"/>
            <w:b/>
            <w:color w:val="337AB7"/>
            <w:sz w:val="16"/>
            <w:szCs w:val="16"/>
            <w:u w:val="single"/>
            <w:bdr w:val="single" w:sz="6" w:space="7" w:color="0277BB" w:frame="1"/>
            <w:lang w:eastAsia="en-IN"/>
          </w:rPr>
          <w:t xml:space="preserve"> Tutorial</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9" w:author="Unknown"/>
          <w:rFonts w:ascii="Roboto" w:eastAsia="Times New Roman" w:hAnsi="Roboto" w:cs="Times New Roman"/>
          <w:b/>
          <w:color w:val="000000"/>
          <w:sz w:val="16"/>
          <w:szCs w:val="16"/>
          <w:lang w:eastAsia="en-IN"/>
        </w:rPr>
      </w:pPr>
      <w:ins w:id="10" w:author="Unknown">
        <w:r w:rsidRPr="00702B0E">
          <w:rPr>
            <w:rFonts w:ascii="Roboto" w:eastAsia="Times New Roman" w:hAnsi="Roboto" w:cs="Times New Roman"/>
            <w:b/>
            <w:bCs/>
            <w:color w:val="000000"/>
            <w:sz w:val="16"/>
            <w:szCs w:val="16"/>
            <w:lang w:eastAsia="en-IN"/>
          </w:rPr>
          <w:t>Question 5. How Do I Copy An Object In Python?</w:t>
        </w:r>
      </w:ins>
    </w:p>
    <w:p w:rsidR="00F43288" w:rsidRPr="00702B0E" w:rsidRDefault="00F43288" w:rsidP="00F43288">
      <w:pPr>
        <w:shd w:val="clear" w:color="auto" w:fill="FFFFFF"/>
        <w:spacing w:after="0" w:line="240" w:lineRule="auto"/>
        <w:ind w:left="150" w:right="150"/>
        <w:rPr>
          <w:ins w:id="11" w:author="Unknown"/>
          <w:rFonts w:ascii="Roboto" w:eastAsia="Times New Roman" w:hAnsi="Roboto" w:cs="Times New Roman"/>
          <w:b/>
          <w:color w:val="000000"/>
          <w:sz w:val="16"/>
          <w:szCs w:val="16"/>
          <w:lang w:eastAsia="en-IN"/>
        </w:rPr>
      </w:pPr>
      <w:proofErr w:type="gramStart"/>
      <w:ins w:id="12"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0" w:line="240" w:lineRule="auto"/>
        <w:ind w:left="150" w:right="150"/>
        <w:rPr>
          <w:ins w:id="13" w:author="Unknown"/>
          <w:rFonts w:ascii="Roboto" w:eastAsia="Times New Roman" w:hAnsi="Roboto" w:cs="Times New Roman"/>
          <w:b/>
          <w:color w:val="000000"/>
          <w:sz w:val="16"/>
          <w:szCs w:val="16"/>
          <w:lang w:eastAsia="en-IN"/>
        </w:rPr>
      </w:pPr>
      <w:ins w:id="14" w:author="Unknown">
        <w:r w:rsidRPr="00702B0E">
          <w:rPr>
            <w:rFonts w:ascii="Roboto" w:eastAsia="Times New Roman" w:hAnsi="Roboto" w:cs="Times New Roman"/>
            <w:b/>
            <w:color w:val="000000"/>
            <w:sz w:val="16"/>
            <w:szCs w:val="16"/>
            <w:lang w:eastAsia="en-IN"/>
          </w:rPr>
          <w:t xml:space="preserve">In general, try </w:t>
        </w:r>
        <w:proofErr w:type="spellStart"/>
        <w:proofErr w:type="gramStart"/>
        <w:r w:rsidRPr="00702B0E">
          <w:rPr>
            <w:rFonts w:ascii="Roboto" w:eastAsia="Times New Roman" w:hAnsi="Roboto" w:cs="Times New Roman"/>
            <w:b/>
            <w:color w:val="000000"/>
            <w:sz w:val="16"/>
            <w:szCs w:val="16"/>
            <w:lang w:eastAsia="en-IN"/>
          </w:rPr>
          <w:t>copy.copy</w:t>
        </w:r>
        <w:proofErr w:type="spellEnd"/>
        <w:r w:rsidRPr="00702B0E">
          <w:rPr>
            <w:rFonts w:ascii="Roboto" w:eastAsia="Times New Roman" w:hAnsi="Roboto" w:cs="Times New Roman"/>
            <w:b/>
            <w:color w:val="000000"/>
            <w:sz w:val="16"/>
            <w:szCs w:val="16"/>
            <w:lang w:eastAsia="en-IN"/>
          </w:rPr>
          <w:t>(</w:t>
        </w:r>
        <w:proofErr w:type="gramEnd"/>
        <w:r w:rsidRPr="00702B0E">
          <w:rPr>
            <w:rFonts w:ascii="Roboto" w:eastAsia="Times New Roman" w:hAnsi="Roboto" w:cs="Times New Roman"/>
            <w:b/>
            <w:color w:val="000000"/>
            <w:sz w:val="16"/>
            <w:szCs w:val="16"/>
            <w:lang w:eastAsia="en-IN"/>
          </w:rPr>
          <w:t xml:space="preserve">) or </w:t>
        </w:r>
        <w:proofErr w:type="spellStart"/>
        <w:r w:rsidRPr="00702B0E">
          <w:rPr>
            <w:rFonts w:ascii="Roboto" w:eastAsia="Times New Roman" w:hAnsi="Roboto" w:cs="Times New Roman"/>
            <w:b/>
            <w:color w:val="000000"/>
            <w:sz w:val="16"/>
            <w:szCs w:val="16"/>
            <w:lang w:eastAsia="en-IN"/>
          </w:rPr>
          <w:t>copy.deepcopy</w:t>
        </w:r>
        <w:proofErr w:type="spellEnd"/>
        <w:r w:rsidRPr="00702B0E">
          <w:rPr>
            <w:rFonts w:ascii="Roboto" w:eastAsia="Times New Roman" w:hAnsi="Roboto" w:cs="Times New Roman"/>
            <w:b/>
            <w:color w:val="000000"/>
            <w:sz w:val="16"/>
            <w:szCs w:val="16"/>
            <w:lang w:eastAsia="en-IN"/>
          </w:rPr>
          <w:t>() for the general case. Not all objects can be copied, but most can.</w:t>
        </w:r>
        <w:r w:rsidRPr="00702B0E">
          <w:rPr>
            <w:rFonts w:ascii="Roboto" w:eastAsia="Times New Roman" w:hAnsi="Roboto" w:cs="Times New Roman"/>
            <w:b/>
            <w:color w:val="000000"/>
            <w:sz w:val="16"/>
            <w:szCs w:val="16"/>
            <w:lang w:eastAsia="en-IN"/>
          </w:rPr>
          <w:br/>
          <w:t xml:space="preserve">Some objects can be copied more easily. Dictionaries have a </w:t>
        </w:r>
        <w:proofErr w:type="gramStart"/>
        <w:r w:rsidRPr="00702B0E">
          <w:rPr>
            <w:rFonts w:ascii="Roboto" w:eastAsia="Times New Roman" w:hAnsi="Roboto" w:cs="Times New Roman"/>
            <w:b/>
            <w:color w:val="000000"/>
            <w:sz w:val="16"/>
            <w:szCs w:val="16"/>
            <w:lang w:eastAsia="en-IN"/>
          </w:rPr>
          <w:t>copy(</w:t>
        </w:r>
        <w:proofErr w:type="gramEnd"/>
        <w:r w:rsidRPr="00702B0E">
          <w:rPr>
            <w:rFonts w:ascii="Roboto" w:eastAsia="Times New Roman" w:hAnsi="Roboto" w:cs="Times New Roman"/>
            <w:b/>
            <w:color w:val="000000"/>
            <w:sz w:val="16"/>
            <w:szCs w:val="16"/>
            <w:lang w:eastAsia="en-IN"/>
          </w:rPr>
          <w:t>) method:</w:t>
        </w:r>
        <w:r w:rsidRPr="00702B0E">
          <w:rPr>
            <w:rFonts w:ascii="Roboto" w:eastAsia="Times New Roman" w:hAnsi="Roboto" w:cs="Times New Roman"/>
            <w:b/>
            <w:color w:val="000000"/>
            <w:sz w:val="16"/>
            <w:szCs w:val="16"/>
            <w:lang w:eastAsia="en-IN"/>
          </w:rPr>
          <w:br/>
        </w:r>
        <w:proofErr w:type="spellStart"/>
        <w:r w:rsidRPr="00702B0E">
          <w:rPr>
            <w:rFonts w:ascii="Roboto" w:eastAsia="Times New Roman" w:hAnsi="Roboto" w:cs="Times New Roman"/>
            <w:b/>
            <w:color w:val="000000"/>
            <w:sz w:val="16"/>
            <w:szCs w:val="16"/>
            <w:lang w:eastAsia="en-IN"/>
          </w:rPr>
          <w:t>newdict</w:t>
        </w:r>
        <w:proofErr w:type="spellEnd"/>
        <w:r w:rsidRPr="00702B0E">
          <w:rPr>
            <w:rFonts w:ascii="Roboto" w:eastAsia="Times New Roman" w:hAnsi="Roboto" w:cs="Times New Roman"/>
            <w:b/>
            <w:color w:val="000000"/>
            <w:sz w:val="16"/>
            <w:szCs w:val="16"/>
            <w:lang w:eastAsia="en-IN"/>
          </w:rPr>
          <w:t xml:space="preserve"> = </w:t>
        </w:r>
        <w:proofErr w:type="spellStart"/>
        <w:r w:rsidRPr="00702B0E">
          <w:rPr>
            <w:rFonts w:ascii="Roboto" w:eastAsia="Times New Roman" w:hAnsi="Roboto" w:cs="Times New Roman"/>
            <w:b/>
            <w:color w:val="000000"/>
            <w:sz w:val="16"/>
            <w:szCs w:val="16"/>
            <w:lang w:eastAsia="en-IN"/>
          </w:rPr>
          <w:t>olddict.copy</w:t>
        </w:r>
        <w:proofErr w:type="spellEnd"/>
        <w:r w:rsidRPr="00702B0E">
          <w:rPr>
            <w:rFonts w:ascii="Roboto" w:eastAsia="Times New Roman" w:hAnsi="Roboto" w:cs="Times New Roman"/>
            <w:b/>
            <w:color w:val="000000"/>
            <w:sz w:val="16"/>
            <w:szCs w:val="16"/>
            <w:lang w:eastAsia="en-IN"/>
          </w:rPr>
          <w:t>()</w:t>
        </w:r>
        <w:r w:rsidRPr="00702B0E">
          <w:rPr>
            <w:rFonts w:ascii="Roboto" w:eastAsia="Times New Roman" w:hAnsi="Roboto" w:cs="Times New Roman"/>
            <w:b/>
            <w:color w:val="000000"/>
            <w:sz w:val="16"/>
            <w:szCs w:val="16"/>
            <w:lang w:eastAsia="en-IN"/>
          </w:rPr>
          <w:br/>
          <w:t>Sequences can be copied by slicing:</w:t>
        </w:r>
        <w:r w:rsidRPr="00702B0E">
          <w:rPr>
            <w:rFonts w:ascii="Roboto" w:eastAsia="Times New Roman" w:hAnsi="Roboto" w:cs="Times New Roman"/>
            <w:b/>
            <w:color w:val="000000"/>
            <w:sz w:val="16"/>
            <w:szCs w:val="16"/>
            <w:lang w:eastAsia="en-IN"/>
          </w:rPr>
          <w:br/>
        </w:r>
        <w:proofErr w:type="spellStart"/>
        <w:r w:rsidRPr="00702B0E">
          <w:rPr>
            <w:rFonts w:ascii="Roboto" w:eastAsia="Times New Roman" w:hAnsi="Roboto" w:cs="Times New Roman"/>
            <w:b/>
            <w:color w:val="000000"/>
            <w:sz w:val="16"/>
            <w:szCs w:val="16"/>
            <w:lang w:eastAsia="en-IN"/>
          </w:rPr>
          <w:t>new_l</w:t>
        </w:r>
        <w:proofErr w:type="spellEnd"/>
        <w:r w:rsidRPr="00702B0E">
          <w:rPr>
            <w:rFonts w:ascii="Roboto" w:eastAsia="Times New Roman" w:hAnsi="Roboto" w:cs="Times New Roman"/>
            <w:b/>
            <w:color w:val="000000"/>
            <w:sz w:val="16"/>
            <w:szCs w:val="16"/>
            <w:lang w:eastAsia="en-IN"/>
          </w:rPr>
          <w:t xml:space="preserve"> = l[:]</w:t>
        </w:r>
      </w:ins>
    </w:p>
    <w:p w:rsidR="00F43288" w:rsidRPr="00702B0E" w:rsidRDefault="00F43288" w:rsidP="00F43288">
      <w:pPr>
        <w:shd w:val="clear" w:color="auto" w:fill="FFFFFF"/>
        <w:spacing w:after="0" w:line="240" w:lineRule="auto"/>
        <w:ind w:left="150" w:right="150"/>
        <w:rPr>
          <w:ins w:id="15" w:author="Unknown"/>
          <w:rFonts w:ascii="Roboto" w:eastAsia="Times New Roman" w:hAnsi="Roboto" w:cs="Times New Roman"/>
          <w:b/>
          <w:color w:val="000000"/>
          <w:sz w:val="16"/>
          <w:szCs w:val="16"/>
          <w:lang w:eastAsia="en-IN"/>
        </w:rPr>
      </w:pPr>
      <w:ins w:id="16" w:author="Unknown">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"https://www.wisdomjobs.com/e-university/c-plus-plus-interview-questions.html" \o "C++ Interview Questions"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C++ Interview Questions</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17" w:author="Unknown"/>
          <w:rFonts w:ascii="Roboto" w:eastAsia="Times New Roman" w:hAnsi="Roboto" w:cs="Times New Roman"/>
          <w:b/>
          <w:color w:val="000000"/>
          <w:sz w:val="16"/>
          <w:szCs w:val="16"/>
          <w:lang w:eastAsia="en-IN"/>
        </w:rPr>
      </w:pPr>
      <w:ins w:id="18" w:author="Unknown">
        <w:r w:rsidRPr="00702B0E">
          <w:rPr>
            <w:rFonts w:ascii="Roboto" w:eastAsia="Times New Roman" w:hAnsi="Roboto" w:cs="Times New Roman"/>
            <w:b/>
            <w:bCs/>
            <w:color w:val="000000"/>
            <w:sz w:val="16"/>
            <w:szCs w:val="16"/>
            <w:lang w:eastAsia="en-IN"/>
          </w:rPr>
          <w:t>Question 6. How Can I Find The Methods Or Attributes Of An Object?</w:t>
        </w:r>
      </w:ins>
    </w:p>
    <w:p w:rsidR="00F43288" w:rsidRPr="00702B0E" w:rsidRDefault="00F43288" w:rsidP="00F43288">
      <w:pPr>
        <w:shd w:val="clear" w:color="auto" w:fill="FFFFFF"/>
        <w:spacing w:after="0" w:line="240" w:lineRule="auto"/>
        <w:ind w:left="150" w:right="150"/>
        <w:rPr>
          <w:ins w:id="19" w:author="Unknown"/>
          <w:rFonts w:ascii="Roboto" w:eastAsia="Times New Roman" w:hAnsi="Roboto" w:cs="Times New Roman"/>
          <w:b/>
          <w:color w:val="000000"/>
          <w:sz w:val="16"/>
          <w:szCs w:val="16"/>
          <w:lang w:eastAsia="en-IN"/>
        </w:rPr>
      </w:pPr>
      <w:proofErr w:type="gramStart"/>
      <w:ins w:id="20"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21" w:author="Unknown"/>
          <w:rFonts w:ascii="Roboto" w:eastAsia="Times New Roman" w:hAnsi="Roboto" w:cs="Times New Roman"/>
          <w:b/>
          <w:color w:val="000000"/>
          <w:sz w:val="16"/>
          <w:szCs w:val="16"/>
          <w:lang w:eastAsia="en-IN"/>
        </w:rPr>
      </w:pPr>
      <w:ins w:id="22" w:author="Unknown">
        <w:r w:rsidRPr="00702B0E">
          <w:rPr>
            <w:rFonts w:ascii="Roboto" w:eastAsia="Times New Roman" w:hAnsi="Roboto" w:cs="Times New Roman"/>
            <w:b/>
            <w:color w:val="000000"/>
            <w:sz w:val="16"/>
            <w:szCs w:val="16"/>
            <w:lang w:eastAsia="en-IN"/>
          </w:rPr>
          <w:t xml:space="preserve">For an instance x of a user-defined class, </w:t>
        </w:r>
        <w:proofErr w:type="spellStart"/>
        <w:r w:rsidRPr="00702B0E">
          <w:rPr>
            <w:rFonts w:ascii="Roboto" w:eastAsia="Times New Roman" w:hAnsi="Roboto" w:cs="Times New Roman"/>
            <w:b/>
            <w:color w:val="000000"/>
            <w:sz w:val="16"/>
            <w:szCs w:val="16"/>
            <w:lang w:eastAsia="en-IN"/>
          </w:rPr>
          <w:t>dir</w:t>
        </w:r>
        <w:proofErr w:type="spellEnd"/>
        <w:r w:rsidRPr="00702B0E">
          <w:rPr>
            <w:rFonts w:ascii="Roboto" w:eastAsia="Times New Roman" w:hAnsi="Roboto" w:cs="Times New Roman"/>
            <w:b/>
            <w:color w:val="000000"/>
            <w:sz w:val="16"/>
            <w:szCs w:val="16"/>
            <w:lang w:eastAsia="en-IN"/>
          </w:rPr>
          <w:t>(x) returns an alphabetized list of the names containing the instance attributes and methods and attributes defined by its class.</w:t>
        </w:r>
      </w:ins>
    </w:p>
    <w:p w:rsidR="00F43288" w:rsidRPr="00702B0E" w:rsidRDefault="00F43288" w:rsidP="00F43288">
      <w:pPr>
        <w:numPr>
          <w:ilvl w:val="0"/>
          <w:numId w:val="1"/>
        </w:numPr>
        <w:shd w:val="clear" w:color="auto" w:fill="FFFFFF"/>
        <w:spacing w:after="0" w:line="240" w:lineRule="auto"/>
        <w:ind w:left="150" w:right="150"/>
        <w:rPr>
          <w:ins w:id="23" w:author="Unknown"/>
          <w:rFonts w:ascii="Roboto" w:eastAsia="Times New Roman" w:hAnsi="Roboto" w:cs="Times New Roman"/>
          <w:b/>
          <w:color w:val="000000"/>
          <w:sz w:val="16"/>
          <w:szCs w:val="16"/>
          <w:lang w:eastAsia="en-IN"/>
        </w:rPr>
      </w:pPr>
      <w:ins w:id="24" w:author="Unknown">
        <w:r w:rsidRPr="00702B0E">
          <w:rPr>
            <w:rFonts w:ascii="Roboto" w:eastAsia="Times New Roman" w:hAnsi="Roboto" w:cs="Times New Roman"/>
            <w:b/>
            <w:bCs/>
            <w:color w:val="000000"/>
            <w:sz w:val="16"/>
            <w:szCs w:val="16"/>
            <w:lang w:eastAsia="en-IN"/>
          </w:rPr>
          <w:t>Question 7. Is There An Equivalent Of C's "</w:t>
        </w:r>
        <w:proofErr w:type="gramStart"/>
        <w:r w:rsidRPr="00702B0E">
          <w:rPr>
            <w:rFonts w:ascii="Roboto" w:eastAsia="Times New Roman" w:hAnsi="Roboto" w:cs="Times New Roman"/>
            <w:b/>
            <w:bCs/>
            <w:color w:val="000000"/>
            <w:sz w:val="16"/>
            <w:szCs w:val="16"/>
            <w:lang w:eastAsia="en-IN"/>
          </w:rPr>
          <w:t>?:</w:t>
        </w:r>
        <w:proofErr w:type="gramEnd"/>
        <w:r w:rsidRPr="00702B0E">
          <w:rPr>
            <w:rFonts w:ascii="Roboto" w:eastAsia="Times New Roman" w:hAnsi="Roboto" w:cs="Times New Roman"/>
            <w:b/>
            <w:bCs/>
            <w:color w:val="000000"/>
            <w:sz w:val="16"/>
            <w:szCs w:val="16"/>
            <w:lang w:eastAsia="en-IN"/>
          </w:rPr>
          <w:t>" Ternary Operator?</w:t>
        </w:r>
      </w:ins>
    </w:p>
    <w:p w:rsidR="00F43288" w:rsidRPr="00702B0E" w:rsidRDefault="00F43288" w:rsidP="00F43288">
      <w:pPr>
        <w:shd w:val="clear" w:color="auto" w:fill="FFFFFF"/>
        <w:spacing w:after="0" w:line="240" w:lineRule="auto"/>
        <w:ind w:left="150" w:right="150"/>
        <w:rPr>
          <w:ins w:id="25" w:author="Unknown"/>
          <w:rFonts w:ascii="Roboto" w:eastAsia="Times New Roman" w:hAnsi="Roboto" w:cs="Times New Roman"/>
          <w:b/>
          <w:color w:val="000000"/>
          <w:sz w:val="16"/>
          <w:szCs w:val="16"/>
          <w:lang w:eastAsia="en-IN"/>
        </w:rPr>
      </w:pPr>
      <w:proofErr w:type="gramStart"/>
      <w:ins w:id="26"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27" w:author="Unknown"/>
          <w:rFonts w:ascii="Roboto" w:eastAsia="Times New Roman" w:hAnsi="Roboto" w:cs="Times New Roman"/>
          <w:b/>
          <w:color w:val="000000"/>
          <w:sz w:val="16"/>
          <w:szCs w:val="16"/>
          <w:lang w:eastAsia="en-IN"/>
        </w:rPr>
      </w:pPr>
      <w:ins w:id="28" w:author="Unknown">
        <w:r w:rsidRPr="00702B0E">
          <w:rPr>
            <w:rFonts w:ascii="Roboto" w:eastAsia="Times New Roman" w:hAnsi="Roboto" w:cs="Times New Roman"/>
            <w:b/>
            <w:color w:val="000000"/>
            <w:sz w:val="16"/>
            <w:szCs w:val="16"/>
            <w:lang w:eastAsia="en-IN"/>
          </w:rPr>
          <w:t>No</w:t>
        </w:r>
      </w:ins>
    </w:p>
    <w:p w:rsidR="00F43288" w:rsidRPr="00702B0E" w:rsidRDefault="00F43288" w:rsidP="00F43288">
      <w:pPr>
        <w:shd w:val="clear" w:color="auto" w:fill="FFFFFF"/>
        <w:spacing w:after="0" w:line="240" w:lineRule="auto"/>
        <w:ind w:left="150" w:right="150"/>
        <w:rPr>
          <w:ins w:id="29" w:author="Unknown"/>
          <w:rFonts w:ascii="Roboto" w:eastAsia="Times New Roman" w:hAnsi="Roboto" w:cs="Times New Roman"/>
          <w:b/>
          <w:color w:val="000000"/>
          <w:sz w:val="16"/>
          <w:szCs w:val="16"/>
          <w:lang w:eastAsia="en-IN"/>
        </w:rPr>
      </w:pPr>
      <w:ins w:id="30" w:author="Unknown">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"https://www.wisdomjobs.com/e-university/c-plus-plus-tutorial-219.html" \o "C++ Tutorial"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C++ Tutorial</w:t>
        </w:r>
        <w:r w:rsidRPr="00702B0E">
          <w:rPr>
            <w:rFonts w:ascii="Roboto" w:eastAsia="Times New Roman" w:hAnsi="Roboto" w:cs="Times New Roman"/>
            <w:b/>
            <w:color w:val="000000"/>
            <w:sz w:val="16"/>
            <w:szCs w:val="16"/>
            <w:lang w:eastAsia="en-IN"/>
          </w:rPr>
          <w:fldChar w:fldCharType="end"/>
        </w:r>
        <w:r w:rsidRPr="00702B0E">
          <w:rPr>
            <w:rFonts w:ascii="Roboto" w:eastAsia="Times New Roman" w:hAnsi="Roboto" w:cs="Times New Roman"/>
            <w:b/>
            <w:color w:val="000000"/>
            <w:sz w:val="16"/>
            <w:szCs w:val="16"/>
            <w:lang w:eastAsia="en-IN"/>
          </w:rPr>
          <w:t> </w:t>
        </w:r>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"https://www.wisdomjobs.com/e-university/php-interview-questions.html" \o "PHP Interview Questions"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PHP Interview Questions</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31" w:author="Unknown"/>
          <w:rFonts w:ascii="Roboto" w:eastAsia="Times New Roman" w:hAnsi="Roboto" w:cs="Times New Roman"/>
          <w:b/>
          <w:color w:val="000000"/>
          <w:sz w:val="16"/>
          <w:szCs w:val="16"/>
          <w:lang w:eastAsia="en-IN"/>
        </w:rPr>
      </w:pPr>
      <w:ins w:id="32" w:author="Unknown">
        <w:r w:rsidRPr="00702B0E">
          <w:rPr>
            <w:rFonts w:ascii="Roboto" w:eastAsia="Times New Roman" w:hAnsi="Roboto" w:cs="Times New Roman"/>
            <w:b/>
            <w:bCs/>
            <w:color w:val="000000"/>
            <w:sz w:val="16"/>
            <w:szCs w:val="16"/>
            <w:lang w:eastAsia="en-IN"/>
          </w:rPr>
          <w:t>Question 8. How Do I Convert A Number To A String?</w:t>
        </w:r>
      </w:ins>
    </w:p>
    <w:p w:rsidR="00F43288" w:rsidRPr="00702B0E" w:rsidRDefault="00F43288" w:rsidP="00F43288">
      <w:pPr>
        <w:shd w:val="clear" w:color="auto" w:fill="FFFFFF"/>
        <w:spacing w:after="0" w:line="240" w:lineRule="auto"/>
        <w:ind w:left="150" w:right="150"/>
        <w:rPr>
          <w:ins w:id="33" w:author="Unknown"/>
          <w:rFonts w:ascii="Roboto" w:eastAsia="Times New Roman" w:hAnsi="Roboto" w:cs="Times New Roman"/>
          <w:b/>
          <w:color w:val="000000"/>
          <w:sz w:val="16"/>
          <w:szCs w:val="16"/>
          <w:lang w:eastAsia="en-IN"/>
        </w:rPr>
      </w:pPr>
      <w:proofErr w:type="gramStart"/>
      <w:ins w:id="34"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35" w:author="Unknown"/>
          <w:rFonts w:ascii="Roboto" w:eastAsia="Times New Roman" w:hAnsi="Roboto" w:cs="Times New Roman"/>
          <w:b/>
          <w:color w:val="000000"/>
          <w:sz w:val="16"/>
          <w:szCs w:val="16"/>
          <w:lang w:eastAsia="en-IN"/>
        </w:rPr>
      </w:pPr>
      <w:ins w:id="36" w:author="Unknown">
        <w:r w:rsidRPr="00702B0E">
          <w:rPr>
            <w:rFonts w:ascii="Roboto" w:eastAsia="Times New Roman" w:hAnsi="Roboto" w:cs="Times New Roman"/>
            <w:b/>
            <w:color w:val="000000"/>
            <w:sz w:val="16"/>
            <w:szCs w:val="16"/>
            <w:lang w:eastAsia="en-IN"/>
          </w:rPr>
          <w:t xml:space="preserve">To convert, e.g., the number 144 to the string '144', use the built-in function </w:t>
        </w:r>
        <w:proofErr w:type="spellStart"/>
        <w:proofErr w:type="gramStart"/>
        <w:r w:rsidRPr="00702B0E">
          <w:rPr>
            <w:rFonts w:ascii="Roboto" w:eastAsia="Times New Roman" w:hAnsi="Roboto" w:cs="Times New Roman"/>
            <w:b/>
            <w:color w:val="000000"/>
            <w:sz w:val="16"/>
            <w:szCs w:val="16"/>
            <w:lang w:eastAsia="en-IN"/>
          </w:rPr>
          <w:t>str</w:t>
        </w:r>
        <w:proofErr w:type="spellEnd"/>
        <w:r w:rsidRPr="00702B0E">
          <w:rPr>
            <w:rFonts w:ascii="Roboto" w:eastAsia="Times New Roman" w:hAnsi="Roboto" w:cs="Times New Roman"/>
            <w:b/>
            <w:color w:val="000000"/>
            <w:sz w:val="16"/>
            <w:szCs w:val="16"/>
            <w:lang w:eastAsia="en-IN"/>
          </w:rPr>
          <w:t>(</w:t>
        </w:r>
        <w:proofErr w:type="gramEnd"/>
        <w:r w:rsidRPr="00702B0E">
          <w:rPr>
            <w:rFonts w:ascii="Roboto" w:eastAsia="Times New Roman" w:hAnsi="Roboto" w:cs="Times New Roman"/>
            <w:b/>
            <w:color w:val="000000"/>
            <w:sz w:val="16"/>
            <w:szCs w:val="16"/>
            <w:lang w:eastAsia="en-IN"/>
          </w:rPr>
          <w:t xml:space="preserve">). If you want a hexadecimal or octal representation, use the built-in functions </w:t>
        </w:r>
        <w:proofErr w:type="gramStart"/>
        <w:r w:rsidRPr="00702B0E">
          <w:rPr>
            <w:rFonts w:ascii="Roboto" w:eastAsia="Times New Roman" w:hAnsi="Roboto" w:cs="Times New Roman"/>
            <w:b/>
            <w:color w:val="000000"/>
            <w:sz w:val="16"/>
            <w:szCs w:val="16"/>
            <w:lang w:eastAsia="en-IN"/>
          </w:rPr>
          <w:t>hex(</w:t>
        </w:r>
        <w:proofErr w:type="gramEnd"/>
        <w:r w:rsidRPr="00702B0E">
          <w:rPr>
            <w:rFonts w:ascii="Roboto" w:eastAsia="Times New Roman" w:hAnsi="Roboto" w:cs="Times New Roman"/>
            <w:b/>
            <w:color w:val="000000"/>
            <w:sz w:val="16"/>
            <w:szCs w:val="16"/>
            <w:lang w:eastAsia="en-IN"/>
          </w:rPr>
          <w:t xml:space="preserve">) or </w:t>
        </w:r>
        <w:proofErr w:type="spellStart"/>
        <w:r w:rsidRPr="00702B0E">
          <w:rPr>
            <w:rFonts w:ascii="Roboto" w:eastAsia="Times New Roman" w:hAnsi="Roboto" w:cs="Times New Roman"/>
            <w:b/>
            <w:color w:val="000000"/>
            <w:sz w:val="16"/>
            <w:szCs w:val="16"/>
            <w:lang w:eastAsia="en-IN"/>
          </w:rPr>
          <w:t>oct</w:t>
        </w:r>
        <w:proofErr w:type="spellEnd"/>
        <w:r w:rsidRPr="00702B0E">
          <w:rPr>
            <w:rFonts w:ascii="Roboto" w:eastAsia="Times New Roman" w:hAnsi="Roboto" w:cs="Times New Roman"/>
            <w:b/>
            <w:color w:val="000000"/>
            <w:sz w:val="16"/>
            <w:szCs w:val="16"/>
            <w:lang w:eastAsia="en-IN"/>
          </w:rPr>
          <w:t>(). For fancy formatting, use the % operator on strings, e.g. "%04d" % 144 yields '0144' and "%.3f" % (1/3.0) yields '0.333'.</w:t>
        </w:r>
      </w:ins>
    </w:p>
    <w:p w:rsidR="00F43288" w:rsidRPr="00702B0E" w:rsidRDefault="00F43288" w:rsidP="00F43288">
      <w:pPr>
        <w:numPr>
          <w:ilvl w:val="0"/>
          <w:numId w:val="1"/>
        </w:numPr>
        <w:shd w:val="clear" w:color="auto" w:fill="FFFFFF"/>
        <w:spacing w:after="0" w:line="240" w:lineRule="auto"/>
        <w:ind w:left="150" w:right="150"/>
        <w:rPr>
          <w:ins w:id="37" w:author="Unknown"/>
          <w:rFonts w:ascii="Roboto" w:eastAsia="Times New Roman" w:hAnsi="Roboto" w:cs="Times New Roman"/>
          <w:b/>
          <w:color w:val="000000"/>
          <w:sz w:val="16"/>
          <w:szCs w:val="16"/>
          <w:lang w:eastAsia="en-IN"/>
        </w:rPr>
      </w:pPr>
      <w:ins w:id="38" w:author="Unknown">
        <w:r w:rsidRPr="00702B0E">
          <w:rPr>
            <w:rFonts w:ascii="Roboto" w:eastAsia="Times New Roman" w:hAnsi="Roboto" w:cs="Times New Roman"/>
            <w:b/>
            <w:bCs/>
            <w:color w:val="000000"/>
            <w:sz w:val="16"/>
            <w:szCs w:val="16"/>
            <w:lang w:eastAsia="en-IN"/>
          </w:rPr>
          <w:t>Question 9. What's A Negative Index?</w:t>
        </w:r>
      </w:ins>
    </w:p>
    <w:p w:rsidR="00F43288" w:rsidRPr="00702B0E" w:rsidRDefault="00F43288" w:rsidP="00F43288">
      <w:pPr>
        <w:shd w:val="clear" w:color="auto" w:fill="FFFFFF"/>
        <w:spacing w:after="0" w:line="240" w:lineRule="auto"/>
        <w:ind w:left="150" w:right="150"/>
        <w:rPr>
          <w:ins w:id="39" w:author="Unknown"/>
          <w:rFonts w:ascii="Roboto" w:eastAsia="Times New Roman" w:hAnsi="Roboto" w:cs="Times New Roman"/>
          <w:b/>
          <w:color w:val="000000"/>
          <w:sz w:val="16"/>
          <w:szCs w:val="16"/>
          <w:lang w:eastAsia="en-IN"/>
        </w:rPr>
      </w:pPr>
      <w:proofErr w:type="gramStart"/>
      <w:ins w:id="40"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0" w:line="240" w:lineRule="auto"/>
        <w:ind w:left="150" w:right="150"/>
        <w:rPr>
          <w:ins w:id="41" w:author="Unknown"/>
          <w:rFonts w:ascii="Roboto" w:eastAsia="Times New Roman" w:hAnsi="Roboto" w:cs="Times New Roman"/>
          <w:b/>
          <w:color w:val="000000"/>
          <w:sz w:val="16"/>
          <w:szCs w:val="16"/>
          <w:lang w:eastAsia="en-IN"/>
        </w:rPr>
      </w:pPr>
      <w:ins w:id="42" w:author="Unknown">
        <w:r w:rsidRPr="00702B0E">
          <w:rPr>
            <w:rFonts w:ascii="Roboto" w:eastAsia="Times New Roman" w:hAnsi="Roboto" w:cs="Times New Roman"/>
            <w:b/>
            <w:color w:val="000000"/>
            <w:sz w:val="16"/>
            <w:szCs w:val="16"/>
            <w:lang w:eastAsia="en-IN"/>
          </w:rPr>
          <w:t xml:space="preserve">Python sequences are indexed with positive numbers and negative numbers. For positive numbers 0 is the first index 1 is the second index and so forth. For negative indices -1 is the last index and -2 is the penultimate (next to last) index and so forth. Think of </w:t>
        </w:r>
        <w:proofErr w:type="spellStart"/>
        <w:proofErr w:type="gramStart"/>
        <w:r w:rsidRPr="00702B0E">
          <w:rPr>
            <w:rFonts w:ascii="Roboto" w:eastAsia="Times New Roman" w:hAnsi="Roboto" w:cs="Times New Roman"/>
            <w:b/>
            <w:color w:val="000000"/>
            <w:sz w:val="16"/>
            <w:szCs w:val="16"/>
            <w:lang w:eastAsia="en-IN"/>
          </w:rPr>
          <w:t>seq</w:t>
        </w:r>
        <w:proofErr w:type="spellEnd"/>
        <w:r w:rsidRPr="00702B0E">
          <w:rPr>
            <w:rFonts w:ascii="Roboto" w:eastAsia="Times New Roman" w:hAnsi="Roboto" w:cs="Times New Roman"/>
            <w:b/>
            <w:color w:val="000000"/>
            <w:sz w:val="16"/>
            <w:szCs w:val="16"/>
            <w:lang w:eastAsia="en-IN"/>
          </w:rPr>
          <w:t>[</w:t>
        </w:r>
        <w:proofErr w:type="gramEnd"/>
        <w:r w:rsidRPr="00702B0E">
          <w:rPr>
            <w:rFonts w:ascii="Roboto" w:eastAsia="Times New Roman" w:hAnsi="Roboto" w:cs="Times New Roman"/>
            <w:b/>
            <w:color w:val="000000"/>
            <w:sz w:val="16"/>
            <w:szCs w:val="16"/>
            <w:lang w:eastAsia="en-IN"/>
          </w:rPr>
          <w:t xml:space="preserve">-n] as the same as </w:t>
        </w:r>
        <w:proofErr w:type="spellStart"/>
        <w:r w:rsidRPr="00702B0E">
          <w:rPr>
            <w:rFonts w:ascii="Roboto" w:eastAsia="Times New Roman" w:hAnsi="Roboto" w:cs="Times New Roman"/>
            <w:b/>
            <w:color w:val="000000"/>
            <w:sz w:val="16"/>
            <w:szCs w:val="16"/>
            <w:lang w:eastAsia="en-IN"/>
          </w:rPr>
          <w:t>seq</w:t>
        </w:r>
        <w:proofErr w:type="spellEnd"/>
        <w:r w:rsidRPr="00702B0E">
          <w:rPr>
            <w:rFonts w:ascii="Roboto" w:eastAsia="Times New Roman" w:hAnsi="Roboto" w:cs="Times New Roman"/>
            <w:b/>
            <w:color w:val="000000"/>
            <w:sz w:val="16"/>
            <w:szCs w:val="16"/>
            <w:lang w:eastAsia="en-IN"/>
          </w:rPr>
          <w:t>[</w:t>
        </w:r>
        <w:proofErr w:type="spellStart"/>
        <w:r w:rsidRPr="00702B0E">
          <w:rPr>
            <w:rFonts w:ascii="Roboto" w:eastAsia="Times New Roman" w:hAnsi="Roboto" w:cs="Times New Roman"/>
            <w:b/>
            <w:color w:val="000000"/>
            <w:sz w:val="16"/>
            <w:szCs w:val="16"/>
            <w:lang w:eastAsia="en-IN"/>
          </w:rPr>
          <w:t>len</w:t>
        </w:r>
        <w:proofErr w:type="spellEnd"/>
        <w:r w:rsidRPr="00702B0E">
          <w:rPr>
            <w:rFonts w:ascii="Roboto" w:eastAsia="Times New Roman" w:hAnsi="Roboto" w:cs="Times New Roman"/>
            <w:b/>
            <w:color w:val="000000"/>
            <w:sz w:val="16"/>
            <w:szCs w:val="16"/>
            <w:lang w:eastAsia="en-IN"/>
          </w:rPr>
          <w:t>(</w:t>
        </w:r>
        <w:proofErr w:type="spellStart"/>
        <w:r w:rsidRPr="00702B0E">
          <w:rPr>
            <w:rFonts w:ascii="Roboto" w:eastAsia="Times New Roman" w:hAnsi="Roboto" w:cs="Times New Roman"/>
            <w:b/>
            <w:color w:val="000000"/>
            <w:sz w:val="16"/>
            <w:szCs w:val="16"/>
            <w:lang w:eastAsia="en-IN"/>
          </w:rPr>
          <w:t>seq</w:t>
        </w:r>
        <w:proofErr w:type="spellEnd"/>
        <w:r w:rsidRPr="00702B0E">
          <w:rPr>
            <w:rFonts w:ascii="Roboto" w:eastAsia="Times New Roman" w:hAnsi="Roboto" w:cs="Times New Roman"/>
            <w:b/>
            <w:color w:val="000000"/>
            <w:sz w:val="16"/>
            <w:szCs w:val="16"/>
            <w:lang w:eastAsia="en-IN"/>
          </w:rPr>
          <w:t>)-n].</w:t>
        </w:r>
        <w:r w:rsidRPr="00702B0E">
          <w:rPr>
            <w:rFonts w:ascii="Roboto" w:eastAsia="Times New Roman" w:hAnsi="Roboto" w:cs="Times New Roman"/>
            <w:b/>
            <w:color w:val="000000"/>
            <w:sz w:val="16"/>
            <w:szCs w:val="16"/>
            <w:lang w:eastAsia="en-IN"/>
          </w:rPr>
          <w:br/>
          <w:t xml:space="preserve">Using negative indices can be very convenient. For example </w:t>
        </w:r>
        <w:proofErr w:type="gramStart"/>
        <w:r w:rsidRPr="00702B0E">
          <w:rPr>
            <w:rFonts w:ascii="Roboto" w:eastAsia="Times New Roman" w:hAnsi="Roboto" w:cs="Times New Roman"/>
            <w:b/>
            <w:color w:val="000000"/>
            <w:sz w:val="16"/>
            <w:szCs w:val="16"/>
            <w:lang w:eastAsia="en-IN"/>
          </w:rPr>
          <w:t>S[</w:t>
        </w:r>
        <w:proofErr w:type="gramEnd"/>
        <w:r w:rsidRPr="00702B0E">
          <w:rPr>
            <w:rFonts w:ascii="Roboto" w:eastAsia="Times New Roman" w:hAnsi="Roboto" w:cs="Times New Roman"/>
            <w:b/>
            <w:color w:val="000000"/>
            <w:sz w:val="16"/>
            <w:szCs w:val="16"/>
            <w:lang w:eastAsia="en-IN"/>
          </w:rPr>
          <w:t>:-1] is all of the string except for its last character, which is useful for removing the trailing newline from a string.</w:t>
        </w:r>
      </w:ins>
    </w:p>
    <w:p w:rsidR="00F43288" w:rsidRPr="00702B0E" w:rsidRDefault="00F43288" w:rsidP="00F43288">
      <w:pPr>
        <w:shd w:val="clear" w:color="auto" w:fill="FFFFFF"/>
        <w:spacing w:after="0" w:line="240" w:lineRule="auto"/>
        <w:ind w:left="150" w:right="150"/>
        <w:rPr>
          <w:ins w:id="43" w:author="Unknown"/>
          <w:rFonts w:ascii="Roboto" w:eastAsia="Times New Roman" w:hAnsi="Roboto" w:cs="Times New Roman"/>
          <w:b/>
          <w:color w:val="000000"/>
          <w:sz w:val="16"/>
          <w:szCs w:val="16"/>
          <w:lang w:eastAsia="en-IN"/>
        </w:rPr>
      </w:pPr>
      <w:ins w:id="44" w:author="Unknown">
        <w:r w:rsidRPr="00702B0E">
          <w:rPr>
            <w:rFonts w:ascii="Roboto" w:eastAsia="Times New Roman" w:hAnsi="Roboto" w:cs="Times New Roman"/>
            <w:b/>
            <w:color w:val="000000"/>
            <w:sz w:val="16"/>
            <w:szCs w:val="16"/>
            <w:lang w:eastAsia="en-IN"/>
          </w:rPr>
          <w:lastRenderedPageBreak/>
          <w:fldChar w:fldCharType="begin"/>
        </w:r>
        <w:r w:rsidRPr="00702B0E">
          <w:rPr>
            <w:rFonts w:ascii="Roboto" w:eastAsia="Times New Roman" w:hAnsi="Roboto" w:cs="Times New Roman"/>
            <w:b/>
            <w:color w:val="000000"/>
            <w:sz w:val="16"/>
            <w:szCs w:val="16"/>
            <w:lang w:eastAsia="en-IN"/>
          </w:rPr>
          <w:instrText xml:space="preserve"> HYPERLINK "https://www.wisdomjobs.com/e-university/c-interview-questions.html" \o "C Interview Questions"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C Interview Questions</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45" w:author="Unknown"/>
          <w:rFonts w:ascii="Roboto" w:eastAsia="Times New Roman" w:hAnsi="Roboto" w:cs="Times New Roman"/>
          <w:b/>
          <w:color w:val="000000"/>
          <w:sz w:val="16"/>
          <w:szCs w:val="16"/>
          <w:lang w:eastAsia="en-IN"/>
        </w:rPr>
      </w:pPr>
      <w:ins w:id="46" w:author="Unknown">
        <w:r w:rsidRPr="00702B0E">
          <w:rPr>
            <w:rFonts w:ascii="Roboto" w:eastAsia="Times New Roman" w:hAnsi="Roboto" w:cs="Times New Roman"/>
            <w:b/>
            <w:bCs/>
            <w:color w:val="000000"/>
            <w:sz w:val="16"/>
            <w:szCs w:val="16"/>
            <w:lang w:eastAsia="en-IN"/>
          </w:rPr>
          <w:t>Question 10. How Do I Apply A Method To A Sequence Of Objects?</w:t>
        </w:r>
      </w:ins>
    </w:p>
    <w:p w:rsidR="00F43288" w:rsidRPr="00702B0E" w:rsidRDefault="00F43288" w:rsidP="00F43288">
      <w:pPr>
        <w:shd w:val="clear" w:color="auto" w:fill="FFFFFF"/>
        <w:spacing w:after="0" w:line="240" w:lineRule="auto"/>
        <w:ind w:left="150" w:right="150"/>
        <w:rPr>
          <w:ins w:id="47" w:author="Unknown"/>
          <w:rFonts w:ascii="Roboto" w:eastAsia="Times New Roman" w:hAnsi="Roboto" w:cs="Times New Roman"/>
          <w:b/>
          <w:color w:val="000000"/>
          <w:sz w:val="16"/>
          <w:szCs w:val="16"/>
          <w:lang w:eastAsia="en-IN"/>
        </w:rPr>
      </w:pPr>
      <w:proofErr w:type="gramStart"/>
      <w:ins w:id="48"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0" w:line="240" w:lineRule="auto"/>
        <w:ind w:left="150" w:right="150"/>
        <w:rPr>
          <w:ins w:id="49" w:author="Unknown"/>
          <w:rFonts w:ascii="Roboto" w:eastAsia="Times New Roman" w:hAnsi="Roboto" w:cs="Times New Roman"/>
          <w:b/>
          <w:color w:val="000000"/>
          <w:sz w:val="16"/>
          <w:szCs w:val="16"/>
          <w:lang w:eastAsia="en-IN"/>
        </w:rPr>
      </w:pPr>
      <w:ins w:id="50" w:author="Unknown">
        <w:r w:rsidRPr="00702B0E">
          <w:rPr>
            <w:rFonts w:ascii="Roboto" w:eastAsia="Times New Roman" w:hAnsi="Roboto" w:cs="Times New Roman"/>
            <w:b/>
            <w:color w:val="000000"/>
            <w:sz w:val="16"/>
            <w:szCs w:val="16"/>
            <w:lang w:eastAsia="en-IN"/>
          </w:rPr>
          <w:t>Use a list comprehension</w:t>
        </w:r>
        <w:proofErr w:type="gramStart"/>
        <w:r w:rsidRPr="00702B0E">
          <w:rPr>
            <w:rFonts w:ascii="Roboto" w:eastAsia="Times New Roman" w:hAnsi="Roboto" w:cs="Times New Roman"/>
            <w:b/>
            <w:color w:val="000000"/>
            <w:sz w:val="16"/>
            <w:szCs w:val="16"/>
            <w:lang w:eastAsia="en-IN"/>
          </w:rPr>
          <w:t>:</w:t>
        </w:r>
        <w:proofErr w:type="gramEnd"/>
        <w:r w:rsidRPr="00702B0E">
          <w:rPr>
            <w:rFonts w:ascii="Roboto" w:eastAsia="Times New Roman" w:hAnsi="Roboto" w:cs="Times New Roman"/>
            <w:b/>
            <w:color w:val="000000"/>
            <w:sz w:val="16"/>
            <w:szCs w:val="16"/>
            <w:lang w:eastAsia="en-IN"/>
          </w:rPr>
          <w:br/>
          <w:t>result = [</w:t>
        </w:r>
        <w:proofErr w:type="spellStart"/>
        <w:r w:rsidRPr="00702B0E">
          <w:rPr>
            <w:rFonts w:ascii="Roboto" w:eastAsia="Times New Roman" w:hAnsi="Roboto" w:cs="Times New Roman"/>
            <w:b/>
            <w:color w:val="000000"/>
            <w:sz w:val="16"/>
            <w:szCs w:val="16"/>
            <w:lang w:eastAsia="en-IN"/>
          </w:rPr>
          <w:t>obj.method</w:t>
        </w:r>
        <w:proofErr w:type="spellEnd"/>
        <w:r w:rsidRPr="00702B0E">
          <w:rPr>
            <w:rFonts w:ascii="Roboto" w:eastAsia="Times New Roman" w:hAnsi="Roboto" w:cs="Times New Roman"/>
            <w:b/>
            <w:color w:val="000000"/>
            <w:sz w:val="16"/>
            <w:szCs w:val="16"/>
            <w:lang w:eastAsia="en-IN"/>
          </w:rPr>
          <w:t xml:space="preserve">() for </w:t>
        </w:r>
        <w:proofErr w:type="spellStart"/>
        <w:r w:rsidRPr="00702B0E">
          <w:rPr>
            <w:rFonts w:ascii="Roboto" w:eastAsia="Times New Roman" w:hAnsi="Roboto" w:cs="Times New Roman"/>
            <w:b/>
            <w:color w:val="000000"/>
            <w:sz w:val="16"/>
            <w:szCs w:val="16"/>
            <w:lang w:eastAsia="en-IN"/>
          </w:rPr>
          <w:t>obj</w:t>
        </w:r>
        <w:proofErr w:type="spellEnd"/>
        <w:r w:rsidRPr="00702B0E">
          <w:rPr>
            <w:rFonts w:ascii="Roboto" w:eastAsia="Times New Roman" w:hAnsi="Roboto" w:cs="Times New Roman"/>
            <w:b/>
            <w:color w:val="000000"/>
            <w:sz w:val="16"/>
            <w:szCs w:val="16"/>
            <w:lang w:eastAsia="en-IN"/>
          </w:rPr>
          <w:t xml:space="preserve"> in List]</w:t>
        </w:r>
      </w:ins>
    </w:p>
    <w:p w:rsidR="00F43288" w:rsidRPr="00702B0E" w:rsidRDefault="00F43288" w:rsidP="00F43288">
      <w:pPr>
        <w:shd w:val="clear" w:color="auto" w:fill="FFFFFF"/>
        <w:spacing w:after="0" w:line="240" w:lineRule="auto"/>
        <w:ind w:left="150" w:right="150"/>
        <w:rPr>
          <w:ins w:id="51" w:author="Unknown"/>
          <w:rFonts w:ascii="Roboto" w:eastAsia="Times New Roman" w:hAnsi="Roboto" w:cs="Times New Roman"/>
          <w:b/>
          <w:color w:val="000000"/>
          <w:sz w:val="16"/>
          <w:szCs w:val="16"/>
          <w:lang w:eastAsia="en-IN"/>
        </w:rPr>
      </w:pPr>
      <w:ins w:id="52" w:author="Unknown">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"https://www.wisdomjobs.com/e-university/php-tutorial-223.html" \o "PHP Tutorial"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PHP Tutorial</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53" w:author="Unknown"/>
          <w:rFonts w:ascii="Roboto" w:eastAsia="Times New Roman" w:hAnsi="Roboto" w:cs="Times New Roman"/>
          <w:b/>
          <w:color w:val="000000"/>
          <w:sz w:val="16"/>
          <w:szCs w:val="16"/>
          <w:lang w:eastAsia="en-IN"/>
        </w:rPr>
      </w:pPr>
      <w:ins w:id="54" w:author="Unknown">
        <w:r w:rsidRPr="00702B0E">
          <w:rPr>
            <w:rFonts w:ascii="Roboto" w:eastAsia="Times New Roman" w:hAnsi="Roboto" w:cs="Times New Roman"/>
            <w:b/>
            <w:bCs/>
            <w:color w:val="000000"/>
            <w:sz w:val="16"/>
            <w:szCs w:val="16"/>
            <w:lang w:eastAsia="en-IN"/>
          </w:rPr>
          <w:t>Question 11. What Is A Class?</w:t>
        </w:r>
      </w:ins>
    </w:p>
    <w:p w:rsidR="00F43288" w:rsidRPr="00702B0E" w:rsidRDefault="00F43288" w:rsidP="00F43288">
      <w:pPr>
        <w:shd w:val="clear" w:color="auto" w:fill="FFFFFF"/>
        <w:spacing w:after="0" w:line="240" w:lineRule="auto"/>
        <w:ind w:left="150" w:right="150"/>
        <w:rPr>
          <w:ins w:id="55" w:author="Unknown"/>
          <w:rFonts w:ascii="Roboto" w:eastAsia="Times New Roman" w:hAnsi="Roboto" w:cs="Times New Roman"/>
          <w:b/>
          <w:color w:val="000000"/>
          <w:sz w:val="16"/>
          <w:szCs w:val="16"/>
          <w:lang w:eastAsia="en-IN"/>
        </w:rPr>
      </w:pPr>
      <w:proofErr w:type="gramStart"/>
      <w:ins w:id="56"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0" w:line="240" w:lineRule="auto"/>
        <w:ind w:left="150" w:right="150"/>
        <w:rPr>
          <w:ins w:id="57" w:author="Unknown"/>
          <w:rFonts w:ascii="Roboto" w:eastAsia="Times New Roman" w:hAnsi="Roboto" w:cs="Times New Roman"/>
          <w:b/>
          <w:color w:val="000000"/>
          <w:sz w:val="16"/>
          <w:szCs w:val="16"/>
          <w:lang w:eastAsia="en-IN"/>
        </w:rPr>
      </w:pPr>
      <w:ins w:id="58" w:author="Unknown">
        <w:r w:rsidRPr="00702B0E">
          <w:rPr>
            <w:rFonts w:ascii="Roboto" w:eastAsia="Times New Roman" w:hAnsi="Roboto" w:cs="Times New Roman"/>
            <w:b/>
            <w:color w:val="000000"/>
            <w:sz w:val="16"/>
            <w:szCs w:val="16"/>
            <w:lang w:eastAsia="en-IN"/>
          </w:rPr>
          <w:t>A class is the particular object type created by executing a class statement. Class objects are used as templates to create instance objects, which embody both the data (attributes) and code (methods) specific to a datatype.</w:t>
        </w:r>
        <w:r w:rsidRPr="00702B0E">
          <w:rPr>
            <w:rFonts w:ascii="Roboto" w:eastAsia="Times New Roman" w:hAnsi="Roboto" w:cs="Times New Roman"/>
            <w:b/>
            <w:color w:val="000000"/>
            <w:sz w:val="16"/>
            <w:szCs w:val="16"/>
            <w:lang w:eastAsia="en-IN"/>
          </w:rPr>
          <w:br/>
          <w:t xml:space="preserve">A class can be based on one or more other classes, called its base </w:t>
        </w:r>
        <w:proofErr w:type="gramStart"/>
        <w:r w:rsidRPr="00702B0E">
          <w:rPr>
            <w:rFonts w:ascii="Roboto" w:eastAsia="Times New Roman" w:hAnsi="Roboto" w:cs="Times New Roman"/>
            <w:b/>
            <w:color w:val="000000"/>
            <w:sz w:val="16"/>
            <w:szCs w:val="16"/>
            <w:lang w:eastAsia="en-IN"/>
          </w:rPr>
          <w:t>class(</w:t>
        </w:r>
        <w:proofErr w:type="spellStart"/>
        <w:proofErr w:type="gramEnd"/>
        <w:r w:rsidRPr="00702B0E">
          <w:rPr>
            <w:rFonts w:ascii="Roboto" w:eastAsia="Times New Roman" w:hAnsi="Roboto" w:cs="Times New Roman"/>
            <w:b/>
            <w:color w:val="000000"/>
            <w:sz w:val="16"/>
            <w:szCs w:val="16"/>
            <w:lang w:eastAsia="en-IN"/>
          </w:rPr>
          <w:t>es</w:t>
        </w:r>
        <w:proofErr w:type="spellEnd"/>
        <w:r w:rsidRPr="00702B0E">
          <w:rPr>
            <w:rFonts w:ascii="Roboto" w:eastAsia="Times New Roman" w:hAnsi="Roboto" w:cs="Times New Roman"/>
            <w:b/>
            <w:color w:val="000000"/>
            <w:sz w:val="16"/>
            <w:szCs w:val="16"/>
            <w:lang w:eastAsia="en-IN"/>
          </w:rPr>
          <w:t xml:space="preserve">). It then inherits the attributes and methods of its base classes. This allows an object model to be successively refined by inheritance. You might have a generic Mailbox class that provides basic accessor methods for a mailbox, and subclasses such as </w:t>
        </w:r>
        <w:proofErr w:type="spellStart"/>
        <w:r w:rsidRPr="00702B0E">
          <w:rPr>
            <w:rFonts w:ascii="Roboto" w:eastAsia="Times New Roman" w:hAnsi="Roboto" w:cs="Times New Roman"/>
            <w:b/>
            <w:color w:val="000000"/>
            <w:sz w:val="16"/>
            <w:szCs w:val="16"/>
            <w:lang w:eastAsia="en-IN"/>
          </w:rPr>
          <w:t>MboxMailbox</w:t>
        </w:r>
        <w:proofErr w:type="spellEnd"/>
        <w:r w:rsidRPr="00702B0E">
          <w:rPr>
            <w:rFonts w:ascii="Roboto" w:eastAsia="Times New Roman" w:hAnsi="Roboto" w:cs="Times New Roman"/>
            <w:b/>
            <w:color w:val="000000"/>
            <w:sz w:val="16"/>
            <w:szCs w:val="16"/>
            <w:lang w:eastAsia="en-IN"/>
          </w:rPr>
          <w:t xml:space="preserve">, </w:t>
        </w:r>
        <w:proofErr w:type="spellStart"/>
        <w:r w:rsidRPr="00702B0E">
          <w:rPr>
            <w:rFonts w:ascii="Roboto" w:eastAsia="Times New Roman" w:hAnsi="Roboto" w:cs="Times New Roman"/>
            <w:b/>
            <w:color w:val="000000"/>
            <w:sz w:val="16"/>
            <w:szCs w:val="16"/>
            <w:lang w:eastAsia="en-IN"/>
          </w:rPr>
          <w:t>MaildirMailbox</w:t>
        </w:r>
        <w:proofErr w:type="spellEnd"/>
        <w:r w:rsidRPr="00702B0E">
          <w:rPr>
            <w:rFonts w:ascii="Roboto" w:eastAsia="Times New Roman" w:hAnsi="Roboto" w:cs="Times New Roman"/>
            <w:b/>
            <w:color w:val="000000"/>
            <w:sz w:val="16"/>
            <w:szCs w:val="16"/>
            <w:lang w:eastAsia="en-IN"/>
          </w:rPr>
          <w:t xml:space="preserve">, </w:t>
        </w:r>
        <w:proofErr w:type="spellStart"/>
        <w:proofErr w:type="gramStart"/>
        <w:r w:rsidRPr="00702B0E">
          <w:rPr>
            <w:rFonts w:ascii="Roboto" w:eastAsia="Times New Roman" w:hAnsi="Roboto" w:cs="Times New Roman"/>
            <w:b/>
            <w:color w:val="000000"/>
            <w:sz w:val="16"/>
            <w:szCs w:val="16"/>
            <w:lang w:eastAsia="en-IN"/>
          </w:rPr>
          <w:t>OutlookMailbox</w:t>
        </w:r>
        <w:proofErr w:type="spellEnd"/>
        <w:proofErr w:type="gramEnd"/>
        <w:r w:rsidRPr="00702B0E">
          <w:rPr>
            <w:rFonts w:ascii="Roboto" w:eastAsia="Times New Roman" w:hAnsi="Roboto" w:cs="Times New Roman"/>
            <w:b/>
            <w:color w:val="000000"/>
            <w:sz w:val="16"/>
            <w:szCs w:val="16"/>
            <w:lang w:eastAsia="en-IN"/>
          </w:rPr>
          <w:t xml:space="preserve"> that handle various specific mailbox formats.</w:t>
        </w:r>
      </w:ins>
    </w:p>
    <w:p w:rsidR="00F43288" w:rsidRPr="00702B0E" w:rsidRDefault="00F43288" w:rsidP="00F43288">
      <w:pPr>
        <w:shd w:val="clear" w:color="auto" w:fill="FFFFFF"/>
        <w:spacing w:after="0" w:line="240" w:lineRule="auto"/>
        <w:ind w:left="150" w:right="150"/>
        <w:rPr>
          <w:ins w:id="59" w:author="Unknown"/>
          <w:rFonts w:ascii="Roboto" w:eastAsia="Times New Roman" w:hAnsi="Roboto" w:cs="Times New Roman"/>
          <w:b/>
          <w:color w:val="000000"/>
          <w:sz w:val="16"/>
          <w:szCs w:val="16"/>
          <w:lang w:eastAsia="en-IN"/>
        </w:rPr>
      </w:pPr>
      <w:ins w:id="60" w:author="Unknown">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"https://www.wisdomjobs.com/e-university/ruby-on-rails-interview-questions.html" \o "Ruby on Rails Interview Questions"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Ruby on Rails Interview Questions</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61" w:author="Unknown"/>
          <w:rFonts w:ascii="Roboto" w:eastAsia="Times New Roman" w:hAnsi="Roboto" w:cs="Times New Roman"/>
          <w:b/>
          <w:color w:val="000000"/>
          <w:sz w:val="16"/>
          <w:szCs w:val="16"/>
          <w:lang w:eastAsia="en-IN"/>
        </w:rPr>
      </w:pPr>
      <w:ins w:id="62" w:author="Unknown">
        <w:r w:rsidRPr="00702B0E">
          <w:rPr>
            <w:rFonts w:ascii="Roboto" w:eastAsia="Times New Roman" w:hAnsi="Roboto" w:cs="Times New Roman"/>
            <w:b/>
            <w:bCs/>
            <w:color w:val="000000"/>
            <w:sz w:val="16"/>
            <w:szCs w:val="16"/>
            <w:lang w:eastAsia="en-IN"/>
          </w:rPr>
          <w:t>Question 12. What Is A Method?</w:t>
        </w:r>
      </w:ins>
    </w:p>
    <w:p w:rsidR="00F43288" w:rsidRPr="00702B0E" w:rsidRDefault="00F43288" w:rsidP="00F43288">
      <w:pPr>
        <w:shd w:val="clear" w:color="auto" w:fill="FFFFFF"/>
        <w:spacing w:after="0" w:line="240" w:lineRule="auto"/>
        <w:ind w:left="150" w:right="150"/>
        <w:rPr>
          <w:ins w:id="63" w:author="Unknown"/>
          <w:rFonts w:ascii="Roboto" w:eastAsia="Times New Roman" w:hAnsi="Roboto" w:cs="Times New Roman"/>
          <w:b/>
          <w:color w:val="000000"/>
          <w:sz w:val="16"/>
          <w:szCs w:val="16"/>
          <w:lang w:eastAsia="en-IN"/>
        </w:rPr>
      </w:pPr>
      <w:proofErr w:type="gramStart"/>
      <w:ins w:id="64"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0" w:line="240" w:lineRule="auto"/>
        <w:ind w:left="150" w:right="150"/>
        <w:rPr>
          <w:ins w:id="65" w:author="Unknown"/>
          <w:rFonts w:ascii="Roboto" w:eastAsia="Times New Roman" w:hAnsi="Roboto" w:cs="Times New Roman"/>
          <w:b/>
          <w:color w:val="000000"/>
          <w:sz w:val="16"/>
          <w:szCs w:val="16"/>
          <w:lang w:eastAsia="en-IN"/>
        </w:rPr>
      </w:pPr>
      <w:ins w:id="66" w:author="Unknown">
        <w:r w:rsidRPr="00702B0E">
          <w:rPr>
            <w:rFonts w:ascii="Roboto" w:eastAsia="Times New Roman" w:hAnsi="Roboto" w:cs="Times New Roman"/>
            <w:b/>
            <w:color w:val="000000"/>
            <w:sz w:val="16"/>
            <w:szCs w:val="16"/>
            <w:lang w:eastAsia="en-IN"/>
          </w:rPr>
          <w:t xml:space="preserve">A method is a function on some object x that you normally call as </w:t>
        </w:r>
        <w:proofErr w:type="gramStart"/>
        <w:r w:rsidRPr="00702B0E">
          <w:rPr>
            <w:rFonts w:ascii="Roboto" w:eastAsia="Times New Roman" w:hAnsi="Roboto" w:cs="Times New Roman"/>
            <w:b/>
            <w:color w:val="000000"/>
            <w:sz w:val="16"/>
            <w:szCs w:val="16"/>
            <w:lang w:eastAsia="en-IN"/>
          </w:rPr>
          <w:t>x.name(</w:t>
        </w:r>
        <w:proofErr w:type="gramEnd"/>
        <w:r w:rsidRPr="00702B0E">
          <w:rPr>
            <w:rFonts w:ascii="Roboto" w:eastAsia="Times New Roman" w:hAnsi="Roboto" w:cs="Times New Roman"/>
            <w:b/>
            <w:color w:val="000000"/>
            <w:sz w:val="16"/>
            <w:szCs w:val="16"/>
            <w:lang w:eastAsia="en-IN"/>
          </w:rPr>
          <w:t>arguments...). Methods are defined as functions inside the class definition</w:t>
        </w:r>
        <w:proofErr w:type="gramStart"/>
        <w:r w:rsidRPr="00702B0E">
          <w:rPr>
            <w:rFonts w:ascii="Roboto" w:eastAsia="Times New Roman" w:hAnsi="Roboto" w:cs="Times New Roman"/>
            <w:b/>
            <w:color w:val="000000"/>
            <w:sz w:val="16"/>
            <w:szCs w:val="16"/>
            <w:lang w:eastAsia="en-IN"/>
          </w:rPr>
          <w:t>:</w:t>
        </w:r>
        <w:proofErr w:type="gramEnd"/>
        <w:r w:rsidRPr="00702B0E">
          <w:rPr>
            <w:rFonts w:ascii="Roboto" w:eastAsia="Times New Roman" w:hAnsi="Roboto" w:cs="Times New Roman"/>
            <w:b/>
            <w:color w:val="000000"/>
            <w:sz w:val="16"/>
            <w:szCs w:val="16"/>
            <w:lang w:eastAsia="en-IN"/>
          </w:rPr>
          <w:br/>
          <w:t>class C:</w:t>
        </w:r>
        <w:r w:rsidRPr="00702B0E">
          <w:rPr>
            <w:rFonts w:ascii="Roboto" w:eastAsia="Times New Roman" w:hAnsi="Roboto" w:cs="Times New Roman"/>
            <w:b/>
            <w:color w:val="000000"/>
            <w:sz w:val="16"/>
            <w:szCs w:val="16"/>
            <w:lang w:eastAsia="en-IN"/>
          </w:rPr>
          <w:br/>
        </w:r>
        <w:proofErr w:type="spellStart"/>
        <w:r w:rsidRPr="00702B0E">
          <w:rPr>
            <w:rFonts w:ascii="Roboto" w:eastAsia="Times New Roman" w:hAnsi="Roboto" w:cs="Times New Roman"/>
            <w:b/>
            <w:color w:val="000000"/>
            <w:sz w:val="16"/>
            <w:szCs w:val="16"/>
            <w:lang w:eastAsia="en-IN"/>
          </w:rPr>
          <w:t>def</w:t>
        </w:r>
        <w:proofErr w:type="spellEnd"/>
        <w:r w:rsidRPr="00702B0E">
          <w:rPr>
            <w:rFonts w:ascii="Roboto" w:eastAsia="Times New Roman" w:hAnsi="Roboto" w:cs="Times New Roman"/>
            <w:b/>
            <w:color w:val="000000"/>
            <w:sz w:val="16"/>
            <w:szCs w:val="16"/>
            <w:lang w:eastAsia="en-IN"/>
          </w:rPr>
          <w:t xml:space="preserve"> meth (self, </w:t>
        </w:r>
        <w:proofErr w:type="spellStart"/>
        <w:r w:rsidRPr="00702B0E">
          <w:rPr>
            <w:rFonts w:ascii="Roboto" w:eastAsia="Times New Roman" w:hAnsi="Roboto" w:cs="Times New Roman"/>
            <w:b/>
            <w:color w:val="000000"/>
            <w:sz w:val="16"/>
            <w:szCs w:val="16"/>
            <w:lang w:eastAsia="en-IN"/>
          </w:rPr>
          <w:t>arg</w:t>
        </w:r>
        <w:proofErr w:type="spellEnd"/>
        <w:r w:rsidRPr="00702B0E">
          <w:rPr>
            <w:rFonts w:ascii="Roboto" w:eastAsia="Times New Roman" w:hAnsi="Roboto" w:cs="Times New Roman"/>
            <w:b/>
            <w:color w:val="000000"/>
            <w:sz w:val="16"/>
            <w:szCs w:val="16"/>
            <w:lang w:eastAsia="en-IN"/>
          </w:rPr>
          <w:t>):</w:t>
        </w:r>
        <w:r w:rsidRPr="00702B0E">
          <w:rPr>
            <w:rFonts w:ascii="Roboto" w:eastAsia="Times New Roman" w:hAnsi="Roboto" w:cs="Times New Roman"/>
            <w:b/>
            <w:color w:val="000000"/>
            <w:sz w:val="16"/>
            <w:szCs w:val="16"/>
            <w:lang w:eastAsia="en-IN"/>
          </w:rPr>
          <w:br/>
          <w:t xml:space="preserve">return </w:t>
        </w:r>
        <w:proofErr w:type="spellStart"/>
        <w:r w:rsidRPr="00702B0E">
          <w:rPr>
            <w:rFonts w:ascii="Roboto" w:eastAsia="Times New Roman" w:hAnsi="Roboto" w:cs="Times New Roman"/>
            <w:b/>
            <w:color w:val="000000"/>
            <w:sz w:val="16"/>
            <w:szCs w:val="16"/>
            <w:lang w:eastAsia="en-IN"/>
          </w:rPr>
          <w:t>arg</w:t>
        </w:r>
        <w:proofErr w:type="spellEnd"/>
        <w:r w:rsidRPr="00702B0E">
          <w:rPr>
            <w:rFonts w:ascii="Roboto" w:eastAsia="Times New Roman" w:hAnsi="Roboto" w:cs="Times New Roman"/>
            <w:b/>
            <w:color w:val="000000"/>
            <w:sz w:val="16"/>
            <w:szCs w:val="16"/>
            <w:lang w:eastAsia="en-IN"/>
          </w:rPr>
          <w:t xml:space="preserve">*2 + </w:t>
        </w:r>
        <w:proofErr w:type="spellStart"/>
        <w:r w:rsidRPr="00702B0E">
          <w:rPr>
            <w:rFonts w:ascii="Roboto" w:eastAsia="Times New Roman" w:hAnsi="Roboto" w:cs="Times New Roman"/>
            <w:b/>
            <w:color w:val="000000"/>
            <w:sz w:val="16"/>
            <w:szCs w:val="16"/>
            <w:lang w:eastAsia="en-IN"/>
          </w:rPr>
          <w:t>self.attribute</w:t>
        </w:r>
        <w:proofErr w:type="spellEnd"/>
      </w:ins>
    </w:p>
    <w:p w:rsidR="00F43288" w:rsidRPr="00702B0E" w:rsidRDefault="00F43288" w:rsidP="00F43288">
      <w:pPr>
        <w:shd w:val="clear" w:color="auto" w:fill="FFFFFF"/>
        <w:spacing w:after="0" w:line="240" w:lineRule="auto"/>
        <w:ind w:left="150" w:right="150"/>
        <w:rPr>
          <w:ins w:id="67" w:author="Unknown"/>
          <w:rFonts w:ascii="Roboto" w:eastAsia="Times New Roman" w:hAnsi="Roboto" w:cs="Times New Roman"/>
          <w:b/>
          <w:color w:val="000000"/>
          <w:sz w:val="16"/>
          <w:szCs w:val="16"/>
          <w:lang w:eastAsia="en-IN"/>
        </w:rPr>
      </w:pPr>
      <w:ins w:id="68" w:author="Unknown">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"https://www.wisdomjobs.com/e-university/perl-scripting-practice-tests-173-327514" \o "Perl Scripting Interview Questions"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Perl Scripting Interview Questions</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69" w:author="Unknown"/>
          <w:rFonts w:ascii="Roboto" w:eastAsia="Times New Roman" w:hAnsi="Roboto" w:cs="Times New Roman"/>
          <w:b/>
          <w:color w:val="000000"/>
          <w:sz w:val="16"/>
          <w:szCs w:val="16"/>
          <w:lang w:eastAsia="en-IN"/>
        </w:rPr>
      </w:pPr>
      <w:ins w:id="70" w:author="Unknown">
        <w:r w:rsidRPr="00702B0E">
          <w:rPr>
            <w:rFonts w:ascii="Roboto" w:eastAsia="Times New Roman" w:hAnsi="Roboto" w:cs="Times New Roman"/>
            <w:b/>
            <w:bCs/>
            <w:color w:val="000000"/>
            <w:sz w:val="16"/>
            <w:szCs w:val="16"/>
            <w:lang w:eastAsia="en-IN"/>
          </w:rPr>
          <w:t>Question 13. What Is Self?</w:t>
        </w:r>
      </w:ins>
    </w:p>
    <w:p w:rsidR="00F43288" w:rsidRPr="00702B0E" w:rsidRDefault="00F43288" w:rsidP="00F43288">
      <w:pPr>
        <w:shd w:val="clear" w:color="auto" w:fill="FFFFFF"/>
        <w:spacing w:after="0" w:line="240" w:lineRule="auto"/>
        <w:ind w:left="150" w:right="150"/>
        <w:rPr>
          <w:ins w:id="71" w:author="Unknown"/>
          <w:rFonts w:ascii="Roboto" w:eastAsia="Times New Roman" w:hAnsi="Roboto" w:cs="Times New Roman"/>
          <w:b/>
          <w:color w:val="000000"/>
          <w:sz w:val="16"/>
          <w:szCs w:val="16"/>
          <w:lang w:eastAsia="en-IN"/>
        </w:rPr>
      </w:pPr>
      <w:proofErr w:type="gramStart"/>
      <w:ins w:id="72"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73" w:author="Unknown"/>
          <w:rFonts w:ascii="Roboto" w:eastAsia="Times New Roman" w:hAnsi="Roboto" w:cs="Times New Roman"/>
          <w:b/>
          <w:color w:val="000000"/>
          <w:sz w:val="16"/>
          <w:szCs w:val="16"/>
          <w:lang w:eastAsia="en-IN"/>
        </w:rPr>
      </w:pPr>
      <w:ins w:id="74" w:author="Unknown">
        <w:r w:rsidRPr="00702B0E">
          <w:rPr>
            <w:rFonts w:ascii="Roboto" w:eastAsia="Times New Roman" w:hAnsi="Roboto" w:cs="Times New Roman"/>
            <w:b/>
            <w:color w:val="000000"/>
            <w:sz w:val="16"/>
            <w:szCs w:val="16"/>
            <w:lang w:eastAsia="en-IN"/>
          </w:rPr>
          <w:t xml:space="preserve">Self is merely a conventional name for the first argument of a method. A method defined as </w:t>
        </w:r>
        <w:proofErr w:type="gramStart"/>
        <w:r w:rsidRPr="00702B0E">
          <w:rPr>
            <w:rFonts w:ascii="Roboto" w:eastAsia="Times New Roman" w:hAnsi="Roboto" w:cs="Times New Roman"/>
            <w:b/>
            <w:color w:val="000000"/>
            <w:sz w:val="16"/>
            <w:szCs w:val="16"/>
            <w:lang w:eastAsia="en-IN"/>
          </w:rPr>
          <w:t>meth(</w:t>
        </w:r>
        <w:proofErr w:type="gramEnd"/>
        <w:r w:rsidRPr="00702B0E">
          <w:rPr>
            <w:rFonts w:ascii="Roboto" w:eastAsia="Times New Roman" w:hAnsi="Roboto" w:cs="Times New Roman"/>
            <w:b/>
            <w:color w:val="000000"/>
            <w:sz w:val="16"/>
            <w:szCs w:val="16"/>
            <w:lang w:eastAsia="en-IN"/>
          </w:rPr>
          <w:t xml:space="preserve">self, a, b, c) should be called as </w:t>
        </w:r>
        <w:proofErr w:type="spellStart"/>
        <w:r w:rsidRPr="00702B0E">
          <w:rPr>
            <w:rFonts w:ascii="Roboto" w:eastAsia="Times New Roman" w:hAnsi="Roboto" w:cs="Times New Roman"/>
            <w:b/>
            <w:color w:val="000000"/>
            <w:sz w:val="16"/>
            <w:szCs w:val="16"/>
            <w:lang w:eastAsia="en-IN"/>
          </w:rPr>
          <w:t>x.meth</w:t>
        </w:r>
        <w:proofErr w:type="spellEnd"/>
        <w:r w:rsidRPr="00702B0E">
          <w:rPr>
            <w:rFonts w:ascii="Roboto" w:eastAsia="Times New Roman" w:hAnsi="Roboto" w:cs="Times New Roman"/>
            <w:b/>
            <w:color w:val="000000"/>
            <w:sz w:val="16"/>
            <w:szCs w:val="16"/>
            <w:lang w:eastAsia="en-IN"/>
          </w:rPr>
          <w:t>(a, b, c) for some instance x of the class in which the definition occurs; the called method will think it is called as meth(x, a, b, c).</w:t>
        </w:r>
      </w:ins>
    </w:p>
    <w:p w:rsidR="00F43288" w:rsidRPr="00702B0E" w:rsidRDefault="00F43288" w:rsidP="00F43288">
      <w:pPr>
        <w:shd w:val="clear" w:color="auto" w:fill="FFFFFF"/>
        <w:spacing w:after="0" w:line="240" w:lineRule="auto"/>
        <w:ind w:left="150" w:right="150"/>
        <w:rPr>
          <w:ins w:id="75" w:author="Unknown"/>
          <w:rFonts w:ascii="Roboto" w:eastAsia="Times New Roman" w:hAnsi="Roboto" w:cs="Times New Roman"/>
          <w:b/>
          <w:color w:val="000000"/>
          <w:sz w:val="16"/>
          <w:szCs w:val="16"/>
          <w:lang w:eastAsia="en-IN"/>
        </w:rPr>
      </w:pPr>
      <w:ins w:id="76" w:author="Unknown">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"https://www.wisdomjobs.com/e-university/c-tutorial-232.html" \o "C Tutorial"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C Tutorial</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77" w:author="Unknown"/>
          <w:rFonts w:ascii="Roboto" w:eastAsia="Times New Roman" w:hAnsi="Roboto" w:cs="Times New Roman"/>
          <w:b/>
          <w:color w:val="000000"/>
          <w:sz w:val="16"/>
          <w:szCs w:val="16"/>
          <w:lang w:eastAsia="en-IN"/>
        </w:rPr>
      </w:pPr>
      <w:ins w:id="78" w:author="Unknown">
        <w:r w:rsidRPr="00702B0E">
          <w:rPr>
            <w:rFonts w:ascii="Roboto" w:eastAsia="Times New Roman" w:hAnsi="Roboto" w:cs="Times New Roman"/>
            <w:b/>
            <w:bCs/>
            <w:color w:val="000000"/>
            <w:sz w:val="16"/>
            <w:szCs w:val="16"/>
            <w:lang w:eastAsia="en-IN"/>
          </w:rPr>
          <w:t>Question 14. How Do I Call A Method Defined In A Base Class From A Derived Class That Overrides It?</w:t>
        </w:r>
      </w:ins>
    </w:p>
    <w:p w:rsidR="00F43288" w:rsidRPr="00702B0E" w:rsidRDefault="00F43288" w:rsidP="00F43288">
      <w:pPr>
        <w:shd w:val="clear" w:color="auto" w:fill="FFFFFF"/>
        <w:spacing w:after="0" w:line="240" w:lineRule="auto"/>
        <w:ind w:left="150" w:right="150"/>
        <w:rPr>
          <w:ins w:id="79" w:author="Unknown"/>
          <w:rFonts w:ascii="Roboto" w:eastAsia="Times New Roman" w:hAnsi="Roboto" w:cs="Times New Roman"/>
          <w:b/>
          <w:color w:val="000000"/>
          <w:sz w:val="16"/>
          <w:szCs w:val="16"/>
          <w:lang w:eastAsia="en-IN"/>
        </w:rPr>
      </w:pPr>
      <w:proofErr w:type="gramStart"/>
      <w:ins w:id="80"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0" w:line="240" w:lineRule="auto"/>
        <w:ind w:left="150" w:right="150"/>
        <w:rPr>
          <w:ins w:id="81" w:author="Unknown"/>
          <w:rFonts w:ascii="Roboto" w:eastAsia="Times New Roman" w:hAnsi="Roboto" w:cs="Times New Roman"/>
          <w:b/>
          <w:color w:val="000000"/>
          <w:sz w:val="16"/>
          <w:szCs w:val="16"/>
          <w:lang w:eastAsia="en-IN"/>
        </w:rPr>
      </w:pPr>
      <w:ins w:id="82" w:author="Unknown">
        <w:r w:rsidRPr="00702B0E">
          <w:rPr>
            <w:rFonts w:ascii="Roboto" w:eastAsia="Times New Roman" w:hAnsi="Roboto" w:cs="Times New Roman"/>
            <w:b/>
            <w:color w:val="000000"/>
            <w:sz w:val="16"/>
            <w:szCs w:val="16"/>
            <w:lang w:eastAsia="en-IN"/>
          </w:rPr>
          <w:t>If you're using new-style classes, use the built-in super() function:</w:t>
        </w:r>
        <w:r w:rsidRPr="00702B0E">
          <w:rPr>
            <w:rFonts w:ascii="Roboto" w:eastAsia="Times New Roman" w:hAnsi="Roboto" w:cs="Times New Roman"/>
            <w:b/>
            <w:color w:val="000000"/>
            <w:sz w:val="16"/>
            <w:szCs w:val="16"/>
            <w:lang w:eastAsia="en-IN"/>
          </w:rPr>
          <w:br/>
          <w:t>class Derived(Base):</w:t>
        </w:r>
        <w:r w:rsidRPr="00702B0E">
          <w:rPr>
            <w:rFonts w:ascii="Roboto" w:eastAsia="Times New Roman" w:hAnsi="Roboto" w:cs="Times New Roman"/>
            <w:b/>
            <w:color w:val="000000"/>
            <w:sz w:val="16"/>
            <w:szCs w:val="16"/>
            <w:lang w:eastAsia="en-IN"/>
          </w:rPr>
          <w:br/>
        </w:r>
        <w:proofErr w:type="spellStart"/>
        <w:r w:rsidRPr="00702B0E">
          <w:rPr>
            <w:rFonts w:ascii="Roboto" w:eastAsia="Times New Roman" w:hAnsi="Roboto" w:cs="Times New Roman"/>
            <w:b/>
            <w:color w:val="000000"/>
            <w:sz w:val="16"/>
            <w:szCs w:val="16"/>
            <w:lang w:eastAsia="en-IN"/>
          </w:rPr>
          <w:t>def</w:t>
        </w:r>
        <w:proofErr w:type="spellEnd"/>
        <w:r w:rsidRPr="00702B0E">
          <w:rPr>
            <w:rFonts w:ascii="Roboto" w:eastAsia="Times New Roman" w:hAnsi="Roboto" w:cs="Times New Roman"/>
            <w:b/>
            <w:color w:val="000000"/>
            <w:sz w:val="16"/>
            <w:szCs w:val="16"/>
            <w:lang w:eastAsia="en-IN"/>
          </w:rPr>
          <w:t xml:space="preserve"> meth (self):</w:t>
        </w:r>
        <w:r w:rsidRPr="00702B0E">
          <w:rPr>
            <w:rFonts w:ascii="Roboto" w:eastAsia="Times New Roman" w:hAnsi="Roboto" w:cs="Times New Roman"/>
            <w:b/>
            <w:color w:val="000000"/>
            <w:sz w:val="16"/>
            <w:szCs w:val="16"/>
            <w:lang w:eastAsia="en-IN"/>
          </w:rPr>
          <w:br/>
          <w:t>super(Derived, self).meth()</w:t>
        </w:r>
        <w:r w:rsidRPr="00702B0E">
          <w:rPr>
            <w:rFonts w:ascii="Roboto" w:eastAsia="Times New Roman" w:hAnsi="Roboto" w:cs="Times New Roman"/>
            <w:b/>
            <w:color w:val="000000"/>
            <w:sz w:val="16"/>
            <w:szCs w:val="16"/>
            <w:lang w:eastAsia="en-IN"/>
          </w:rPr>
          <w:br/>
          <w:t xml:space="preserve">If you're using classic classes: For a class definition such as class Derived(Base): ... you can call method meth() defined in Base (or one of Base's base classes) as </w:t>
        </w:r>
        <w:proofErr w:type="spellStart"/>
        <w:r w:rsidRPr="00702B0E">
          <w:rPr>
            <w:rFonts w:ascii="Roboto" w:eastAsia="Times New Roman" w:hAnsi="Roboto" w:cs="Times New Roman"/>
            <w:b/>
            <w:color w:val="000000"/>
            <w:sz w:val="16"/>
            <w:szCs w:val="16"/>
            <w:lang w:eastAsia="en-IN"/>
          </w:rPr>
          <w:t>Base.meth</w:t>
        </w:r>
        <w:proofErr w:type="spellEnd"/>
        <w:r w:rsidRPr="00702B0E">
          <w:rPr>
            <w:rFonts w:ascii="Roboto" w:eastAsia="Times New Roman" w:hAnsi="Roboto" w:cs="Times New Roman"/>
            <w:b/>
            <w:color w:val="000000"/>
            <w:sz w:val="16"/>
            <w:szCs w:val="16"/>
            <w:lang w:eastAsia="en-IN"/>
          </w:rPr>
          <w:t xml:space="preserve">(self, arguments...). Here, </w:t>
        </w:r>
        <w:proofErr w:type="spellStart"/>
        <w:r w:rsidRPr="00702B0E">
          <w:rPr>
            <w:rFonts w:ascii="Roboto" w:eastAsia="Times New Roman" w:hAnsi="Roboto" w:cs="Times New Roman"/>
            <w:b/>
            <w:color w:val="000000"/>
            <w:sz w:val="16"/>
            <w:szCs w:val="16"/>
            <w:lang w:eastAsia="en-IN"/>
          </w:rPr>
          <w:t>Base.meth</w:t>
        </w:r>
        <w:proofErr w:type="spellEnd"/>
        <w:r w:rsidRPr="00702B0E">
          <w:rPr>
            <w:rFonts w:ascii="Roboto" w:eastAsia="Times New Roman" w:hAnsi="Roboto" w:cs="Times New Roman"/>
            <w:b/>
            <w:color w:val="000000"/>
            <w:sz w:val="16"/>
            <w:szCs w:val="16"/>
            <w:lang w:eastAsia="en-IN"/>
          </w:rPr>
          <w:t xml:space="preserve"> is an unbound method, so you need to provide the </w:t>
        </w:r>
        <w:proofErr w:type="spellStart"/>
        <w:r w:rsidRPr="00702B0E">
          <w:rPr>
            <w:rFonts w:ascii="Roboto" w:eastAsia="Times New Roman" w:hAnsi="Roboto" w:cs="Times New Roman"/>
            <w:b/>
            <w:color w:val="000000"/>
            <w:sz w:val="16"/>
            <w:szCs w:val="16"/>
            <w:lang w:eastAsia="en-IN"/>
          </w:rPr>
          <w:t>self argument</w:t>
        </w:r>
        <w:proofErr w:type="spellEnd"/>
        <w:r w:rsidRPr="00702B0E">
          <w:rPr>
            <w:rFonts w:ascii="Roboto" w:eastAsia="Times New Roman" w:hAnsi="Roboto" w:cs="Times New Roman"/>
            <w:b/>
            <w:color w:val="000000"/>
            <w:sz w:val="16"/>
            <w:szCs w:val="16"/>
            <w:lang w:eastAsia="en-IN"/>
          </w:rPr>
          <w:t>.</w:t>
        </w:r>
      </w:ins>
    </w:p>
    <w:p w:rsidR="00F43288" w:rsidRPr="00702B0E" w:rsidRDefault="00F43288" w:rsidP="00F43288">
      <w:pPr>
        <w:numPr>
          <w:ilvl w:val="0"/>
          <w:numId w:val="1"/>
        </w:numPr>
        <w:shd w:val="clear" w:color="auto" w:fill="FFFFFF"/>
        <w:spacing w:after="0" w:line="240" w:lineRule="auto"/>
        <w:ind w:left="150" w:right="150"/>
        <w:rPr>
          <w:ins w:id="83" w:author="Unknown"/>
          <w:rFonts w:ascii="Roboto" w:eastAsia="Times New Roman" w:hAnsi="Roboto" w:cs="Times New Roman"/>
          <w:b/>
          <w:color w:val="000000"/>
          <w:sz w:val="16"/>
          <w:szCs w:val="16"/>
          <w:lang w:eastAsia="en-IN"/>
        </w:rPr>
      </w:pPr>
      <w:ins w:id="84" w:author="Unknown">
        <w:r w:rsidRPr="00702B0E">
          <w:rPr>
            <w:rFonts w:ascii="Roboto" w:eastAsia="Times New Roman" w:hAnsi="Roboto" w:cs="Times New Roman"/>
            <w:b/>
            <w:bCs/>
            <w:color w:val="000000"/>
            <w:sz w:val="16"/>
            <w:szCs w:val="16"/>
            <w:lang w:eastAsia="en-IN"/>
          </w:rPr>
          <w:t>Question 15. How Do I Find The Current Module Name?</w:t>
        </w:r>
      </w:ins>
    </w:p>
    <w:p w:rsidR="00F43288" w:rsidRPr="00702B0E" w:rsidRDefault="00F43288" w:rsidP="00F43288">
      <w:pPr>
        <w:shd w:val="clear" w:color="auto" w:fill="FFFFFF"/>
        <w:spacing w:after="0" w:line="240" w:lineRule="auto"/>
        <w:ind w:left="150" w:right="150"/>
        <w:rPr>
          <w:ins w:id="85" w:author="Unknown"/>
          <w:rFonts w:ascii="Roboto" w:eastAsia="Times New Roman" w:hAnsi="Roboto" w:cs="Times New Roman"/>
          <w:b/>
          <w:color w:val="000000"/>
          <w:sz w:val="16"/>
          <w:szCs w:val="16"/>
          <w:lang w:eastAsia="en-IN"/>
        </w:rPr>
      </w:pPr>
      <w:proofErr w:type="gramStart"/>
      <w:ins w:id="86"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0" w:line="240" w:lineRule="auto"/>
        <w:ind w:left="150" w:right="150"/>
        <w:rPr>
          <w:ins w:id="87" w:author="Unknown"/>
          <w:rFonts w:ascii="Roboto" w:eastAsia="Times New Roman" w:hAnsi="Roboto" w:cs="Times New Roman"/>
          <w:b/>
          <w:color w:val="000000"/>
          <w:sz w:val="16"/>
          <w:szCs w:val="16"/>
          <w:lang w:eastAsia="en-IN"/>
        </w:rPr>
      </w:pPr>
      <w:ins w:id="88" w:author="Unknown">
        <w:r w:rsidRPr="00702B0E">
          <w:rPr>
            <w:rFonts w:ascii="Roboto" w:eastAsia="Times New Roman" w:hAnsi="Roboto" w:cs="Times New Roman"/>
            <w:b/>
            <w:color w:val="000000"/>
            <w:sz w:val="16"/>
            <w:szCs w:val="16"/>
            <w:lang w:eastAsia="en-IN"/>
          </w:rPr>
          <w:t>A module can find out its own module name by looking at the predefined global variable __name__. If this has the value '__main__', the program is running as a script. Many modules that are usually used by importing them also provide a command-line interface or a self-test, and only execute this code after checking __name__:</w:t>
        </w:r>
        <w:r w:rsidRPr="00702B0E">
          <w:rPr>
            <w:rFonts w:ascii="Roboto" w:eastAsia="Times New Roman" w:hAnsi="Roboto" w:cs="Times New Roman"/>
            <w:b/>
            <w:color w:val="000000"/>
            <w:sz w:val="16"/>
            <w:szCs w:val="16"/>
            <w:lang w:eastAsia="en-IN"/>
          </w:rPr>
          <w:br/>
        </w:r>
        <w:proofErr w:type="spellStart"/>
        <w:r w:rsidRPr="00702B0E">
          <w:rPr>
            <w:rFonts w:ascii="Roboto" w:eastAsia="Times New Roman" w:hAnsi="Roboto" w:cs="Times New Roman"/>
            <w:b/>
            <w:color w:val="000000"/>
            <w:sz w:val="16"/>
            <w:szCs w:val="16"/>
            <w:lang w:eastAsia="en-IN"/>
          </w:rPr>
          <w:t>def</w:t>
        </w:r>
        <w:proofErr w:type="spellEnd"/>
        <w:r w:rsidRPr="00702B0E">
          <w:rPr>
            <w:rFonts w:ascii="Roboto" w:eastAsia="Times New Roman" w:hAnsi="Roboto" w:cs="Times New Roman"/>
            <w:b/>
            <w:color w:val="000000"/>
            <w:sz w:val="16"/>
            <w:szCs w:val="16"/>
            <w:lang w:eastAsia="en-IN"/>
          </w:rPr>
          <w:t xml:space="preserve"> main():</w:t>
        </w:r>
        <w:r w:rsidRPr="00702B0E">
          <w:rPr>
            <w:rFonts w:ascii="Roboto" w:eastAsia="Times New Roman" w:hAnsi="Roboto" w:cs="Times New Roman"/>
            <w:b/>
            <w:color w:val="000000"/>
            <w:sz w:val="16"/>
            <w:szCs w:val="16"/>
            <w:lang w:eastAsia="en-IN"/>
          </w:rPr>
          <w:br/>
          <w:t>print 'Running test...'</w:t>
        </w:r>
        <w:r w:rsidRPr="00702B0E">
          <w:rPr>
            <w:rFonts w:ascii="Roboto" w:eastAsia="Times New Roman" w:hAnsi="Roboto" w:cs="Times New Roman"/>
            <w:b/>
            <w:color w:val="000000"/>
            <w:sz w:val="16"/>
            <w:szCs w:val="16"/>
            <w:lang w:eastAsia="en-IN"/>
          </w:rPr>
          <w:br/>
          <w:t>...</w:t>
        </w:r>
        <w:r w:rsidRPr="00702B0E">
          <w:rPr>
            <w:rFonts w:ascii="Roboto" w:eastAsia="Times New Roman" w:hAnsi="Roboto" w:cs="Times New Roman"/>
            <w:b/>
            <w:color w:val="000000"/>
            <w:sz w:val="16"/>
            <w:szCs w:val="16"/>
            <w:lang w:eastAsia="en-IN"/>
          </w:rPr>
          <w:br/>
          <w:t>if __name__ == '__main__':</w:t>
        </w:r>
        <w:r w:rsidRPr="00702B0E">
          <w:rPr>
            <w:rFonts w:ascii="Roboto" w:eastAsia="Times New Roman" w:hAnsi="Roboto" w:cs="Times New Roman"/>
            <w:b/>
            <w:color w:val="000000"/>
            <w:sz w:val="16"/>
            <w:szCs w:val="16"/>
            <w:lang w:eastAsia="en-IN"/>
          </w:rPr>
          <w:br/>
          <w:t>main()</w:t>
        </w:r>
        <w:r w:rsidRPr="00702B0E">
          <w:rPr>
            <w:rFonts w:ascii="Roboto" w:eastAsia="Times New Roman" w:hAnsi="Roboto" w:cs="Times New Roman"/>
            <w:b/>
            <w:color w:val="000000"/>
            <w:sz w:val="16"/>
            <w:szCs w:val="16"/>
            <w:lang w:eastAsia="en-IN"/>
          </w:rPr>
          <w:br/>
          <w:t>__import__('</w:t>
        </w:r>
        <w:proofErr w:type="spellStart"/>
        <w:r w:rsidRPr="00702B0E">
          <w:rPr>
            <w:rFonts w:ascii="Roboto" w:eastAsia="Times New Roman" w:hAnsi="Roboto" w:cs="Times New Roman"/>
            <w:b/>
            <w:color w:val="000000"/>
            <w:sz w:val="16"/>
            <w:szCs w:val="16"/>
            <w:lang w:eastAsia="en-IN"/>
          </w:rPr>
          <w:t>x.y.z</w:t>
        </w:r>
        <w:proofErr w:type="spellEnd"/>
        <w:r w:rsidRPr="00702B0E">
          <w:rPr>
            <w:rFonts w:ascii="Roboto" w:eastAsia="Times New Roman" w:hAnsi="Roboto" w:cs="Times New Roman"/>
            <w:b/>
            <w:color w:val="000000"/>
            <w:sz w:val="16"/>
            <w:szCs w:val="16"/>
            <w:lang w:eastAsia="en-IN"/>
          </w:rPr>
          <w:t>') returns</w:t>
        </w:r>
        <w:r w:rsidRPr="00702B0E">
          <w:rPr>
            <w:rFonts w:ascii="Roboto" w:eastAsia="Times New Roman" w:hAnsi="Roboto" w:cs="Times New Roman"/>
            <w:b/>
            <w:color w:val="000000"/>
            <w:sz w:val="16"/>
            <w:szCs w:val="16"/>
            <w:lang w:eastAsia="en-IN"/>
          </w:rPr>
          <w:br/>
          <w:t>Try:</w:t>
        </w:r>
        <w:r w:rsidRPr="00702B0E">
          <w:rPr>
            <w:rFonts w:ascii="Roboto" w:eastAsia="Times New Roman" w:hAnsi="Roboto" w:cs="Times New Roman"/>
            <w:b/>
            <w:color w:val="000000"/>
            <w:sz w:val="16"/>
            <w:szCs w:val="16"/>
            <w:lang w:eastAsia="en-IN"/>
          </w:rPr>
          <w:br/>
          <w:t>__import__('</w:t>
        </w:r>
        <w:proofErr w:type="spellStart"/>
        <w:r w:rsidRPr="00702B0E">
          <w:rPr>
            <w:rFonts w:ascii="Roboto" w:eastAsia="Times New Roman" w:hAnsi="Roboto" w:cs="Times New Roman"/>
            <w:b/>
            <w:color w:val="000000"/>
            <w:sz w:val="16"/>
            <w:szCs w:val="16"/>
            <w:lang w:eastAsia="en-IN"/>
          </w:rPr>
          <w:t>x.y.z</w:t>
        </w:r>
        <w:proofErr w:type="spellEnd"/>
        <w:r w:rsidRPr="00702B0E">
          <w:rPr>
            <w:rFonts w:ascii="Roboto" w:eastAsia="Times New Roman" w:hAnsi="Roboto" w:cs="Times New Roman"/>
            <w:b/>
            <w:color w:val="000000"/>
            <w:sz w:val="16"/>
            <w:szCs w:val="16"/>
            <w:lang w:eastAsia="en-IN"/>
          </w:rPr>
          <w:t>').</w:t>
        </w:r>
        <w:proofErr w:type="spellStart"/>
        <w:r w:rsidRPr="00702B0E">
          <w:rPr>
            <w:rFonts w:ascii="Roboto" w:eastAsia="Times New Roman" w:hAnsi="Roboto" w:cs="Times New Roman"/>
            <w:b/>
            <w:color w:val="000000"/>
            <w:sz w:val="16"/>
            <w:szCs w:val="16"/>
            <w:lang w:eastAsia="en-IN"/>
          </w:rPr>
          <w:t>y.z</w:t>
        </w:r>
        <w:proofErr w:type="spellEnd"/>
        <w:r w:rsidRPr="00702B0E">
          <w:rPr>
            <w:rFonts w:ascii="Roboto" w:eastAsia="Times New Roman" w:hAnsi="Roboto" w:cs="Times New Roman"/>
            <w:b/>
            <w:color w:val="000000"/>
            <w:sz w:val="16"/>
            <w:szCs w:val="16"/>
            <w:lang w:eastAsia="en-IN"/>
          </w:rPr>
          <w:br/>
          <w:t>For more realistic situations, you may have to do something like</w:t>
        </w:r>
        <w:r w:rsidRPr="00702B0E">
          <w:rPr>
            <w:rFonts w:ascii="Roboto" w:eastAsia="Times New Roman" w:hAnsi="Roboto" w:cs="Times New Roman"/>
            <w:b/>
            <w:color w:val="000000"/>
            <w:sz w:val="16"/>
            <w:szCs w:val="16"/>
            <w:lang w:eastAsia="en-IN"/>
          </w:rPr>
          <w:br/>
          <w:t>m = __import__(s)</w:t>
        </w:r>
        <w:r w:rsidRPr="00702B0E">
          <w:rPr>
            <w:rFonts w:ascii="Roboto" w:eastAsia="Times New Roman" w:hAnsi="Roboto" w:cs="Times New Roman"/>
            <w:b/>
            <w:color w:val="000000"/>
            <w:sz w:val="16"/>
            <w:szCs w:val="16"/>
            <w:lang w:eastAsia="en-IN"/>
          </w:rPr>
          <w:br/>
          <w:t xml:space="preserve">for </w:t>
        </w:r>
        <w:proofErr w:type="spellStart"/>
        <w:r w:rsidRPr="00702B0E">
          <w:rPr>
            <w:rFonts w:ascii="Roboto" w:eastAsia="Times New Roman" w:hAnsi="Roboto" w:cs="Times New Roman"/>
            <w:b/>
            <w:color w:val="000000"/>
            <w:sz w:val="16"/>
            <w:szCs w:val="16"/>
            <w:lang w:eastAsia="en-IN"/>
          </w:rPr>
          <w:t>i</w:t>
        </w:r>
        <w:proofErr w:type="spellEnd"/>
        <w:r w:rsidRPr="00702B0E">
          <w:rPr>
            <w:rFonts w:ascii="Roboto" w:eastAsia="Times New Roman" w:hAnsi="Roboto" w:cs="Times New Roman"/>
            <w:b/>
            <w:color w:val="000000"/>
            <w:sz w:val="16"/>
            <w:szCs w:val="16"/>
            <w:lang w:eastAsia="en-IN"/>
          </w:rPr>
          <w:t xml:space="preserve"> in </w:t>
        </w:r>
        <w:proofErr w:type="spellStart"/>
        <w:r w:rsidRPr="00702B0E">
          <w:rPr>
            <w:rFonts w:ascii="Roboto" w:eastAsia="Times New Roman" w:hAnsi="Roboto" w:cs="Times New Roman"/>
            <w:b/>
            <w:color w:val="000000"/>
            <w:sz w:val="16"/>
            <w:szCs w:val="16"/>
            <w:lang w:eastAsia="en-IN"/>
          </w:rPr>
          <w:t>s.split</w:t>
        </w:r>
        <w:proofErr w:type="spellEnd"/>
        <w:r w:rsidRPr="00702B0E">
          <w:rPr>
            <w:rFonts w:ascii="Roboto" w:eastAsia="Times New Roman" w:hAnsi="Roboto" w:cs="Times New Roman"/>
            <w:b/>
            <w:color w:val="000000"/>
            <w:sz w:val="16"/>
            <w:szCs w:val="16"/>
            <w:lang w:eastAsia="en-IN"/>
          </w:rPr>
          <w:t>(".")[1:]</w:t>
        </w:r>
        <w:proofErr w:type="gramStart"/>
        <w:r w:rsidRPr="00702B0E">
          <w:rPr>
            <w:rFonts w:ascii="Roboto" w:eastAsia="Times New Roman" w:hAnsi="Roboto" w:cs="Times New Roman"/>
            <w:b/>
            <w:color w:val="000000"/>
            <w:sz w:val="16"/>
            <w:szCs w:val="16"/>
            <w:lang w:eastAsia="en-IN"/>
          </w:rPr>
          <w:t>:</w:t>
        </w:r>
        <w:proofErr w:type="gramEnd"/>
        <w:r w:rsidRPr="00702B0E">
          <w:rPr>
            <w:rFonts w:ascii="Roboto" w:eastAsia="Times New Roman" w:hAnsi="Roboto" w:cs="Times New Roman"/>
            <w:b/>
            <w:color w:val="000000"/>
            <w:sz w:val="16"/>
            <w:szCs w:val="16"/>
            <w:lang w:eastAsia="en-IN"/>
          </w:rPr>
          <w:br/>
          <w:t xml:space="preserve">m = </w:t>
        </w:r>
        <w:proofErr w:type="spellStart"/>
        <w:r w:rsidRPr="00702B0E">
          <w:rPr>
            <w:rFonts w:ascii="Roboto" w:eastAsia="Times New Roman" w:hAnsi="Roboto" w:cs="Times New Roman"/>
            <w:b/>
            <w:color w:val="000000"/>
            <w:sz w:val="16"/>
            <w:szCs w:val="16"/>
            <w:lang w:eastAsia="en-IN"/>
          </w:rPr>
          <w:t>getattr</w:t>
        </w:r>
        <w:proofErr w:type="spellEnd"/>
        <w:r w:rsidRPr="00702B0E">
          <w:rPr>
            <w:rFonts w:ascii="Roboto" w:eastAsia="Times New Roman" w:hAnsi="Roboto" w:cs="Times New Roman"/>
            <w:b/>
            <w:color w:val="000000"/>
            <w:sz w:val="16"/>
            <w:szCs w:val="16"/>
            <w:lang w:eastAsia="en-IN"/>
          </w:rPr>
          <w:t>(m, i)</w:t>
        </w:r>
      </w:ins>
    </w:p>
    <w:p w:rsidR="00F43288" w:rsidRPr="00702B0E" w:rsidRDefault="00F43288" w:rsidP="00F43288">
      <w:pPr>
        <w:shd w:val="clear" w:color="auto" w:fill="FFFFFF"/>
        <w:spacing w:after="0" w:line="240" w:lineRule="auto"/>
        <w:ind w:left="150" w:right="150"/>
        <w:rPr>
          <w:ins w:id="89" w:author="Unknown"/>
          <w:rFonts w:ascii="Roboto" w:eastAsia="Times New Roman" w:hAnsi="Roboto" w:cs="Times New Roman"/>
          <w:b/>
          <w:color w:val="000000"/>
          <w:sz w:val="16"/>
          <w:szCs w:val="16"/>
          <w:lang w:eastAsia="en-IN"/>
        </w:rPr>
      </w:pPr>
      <w:ins w:id="90" w:author="Unknown">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"https://www.wisdomjobs.com/e-university/ruby-interview-questions.html" \o "Ruby Interview Questions"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Ruby Interview Questions</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91" w:author="Unknown"/>
          <w:rFonts w:ascii="Roboto" w:eastAsia="Times New Roman" w:hAnsi="Roboto" w:cs="Times New Roman"/>
          <w:b/>
          <w:color w:val="000000"/>
          <w:sz w:val="16"/>
          <w:szCs w:val="16"/>
          <w:lang w:eastAsia="en-IN"/>
        </w:rPr>
      </w:pPr>
      <w:ins w:id="92" w:author="Unknown">
        <w:r w:rsidRPr="00702B0E">
          <w:rPr>
            <w:rFonts w:ascii="Roboto" w:eastAsia="Times New Roman" w:hAnsi="Roboto" w:cs="Times New Roman"/>
            <w:b/>
            <w:bCs/>
            <w:color w:val="000000"/>
            <w:sz w:val="16"/>
            <w:szCs w:val="16"/>
            <w:lang w:eastAsia="en-IN"/>
          </w:rPr>
          <w:t xml:space="preserve">Question 16. Where Is </w:t>
        </w:r>
        <w:proofErr w:type="gramStart"/>
        <w:r w:rsidRPr="00702B0E">
          <w:rPr>
            <w:rFonts w:ascii="Roboto" w:eastAsia="Times New Roman" w:hAnsi="Roboto" w:cs="Times New Roman"/>
            <w:b/>
            <w:bCs/>
            <w:color w:val="000000"/>
            <w:sz w:val="16"/>
            <w:szCs w:val="16"/>
            <w:lang w:eastAsia="en-IN"/>
          </w:rPr>
          <w:t>The</w:t>
        </w:r>
        <w:proofErr w:type="gramEnd"/>
        <w:r w:rsidRPr="00702B0E">
          <w:rPr>
            <w:rFonts w:ascii="Roboto" w:eastAsia="Times New Roman" w:hAnsi="Roboto" w:cs="Times New Roman"/>
            <w:b/>
            <w:bCs/>
            <w:color w:val="000000"/>
            <w:sz w:val="16"/>
            <w:szCs w:val="16"/>
            <w:lang w:eastAsia="en-IN"/>
          </w:rPr>
          <w:t xml:space="preserve"> Math.py (socket.py, Regex.py, Etc.) Source File?</w:t>
        </w:r>
      </w:ins>
    </w:p>
    <w:p w:rsidR="00F43288" w:rsidRPr="00702B0E" w:rsidRDefault="00F43288" w:rsidP="00F43288">
      <w:pPr>
        <w:shd w:val="clear" w:color="auto" w:fill="FFFFFF"/>
        <w:spacing w:after="0" w:line="240" w:lineRule="auto"/>
        <w:ind w:left="150" w:right="150"/>
        <w:rPr>
          <w:ins w:id="93" w:author="Unknown"/>
          <w:rFonts w:ascii="Roboto" w:eastAsia="Times New Roman" w:hAnsi="Roboto" w:cs="Times New Roman"/>
          <w:b/>
          <w:color w:val="000000"/>
          <w:sz w:val="16"/>
          <w:szCs w:val="16"/>
          <w:lang w:eastAsia="en-IN"/>
        </w:rPr>
      </w:pPr>
      <w:proofErr w:type="gramStart"/>
      <w:ins w:id="94"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0" w:line="240" w:lineRule="auto"/>
        <w:ind w:left="150" w:right="150"/>
        <w:rPr>
          <w:ins w:id="95" w:author="Unknown"/>
          <w:rFonts w:ascii="Roboto" w:eastAsia="Times New Roman" w:hAnsi="Roboto" w:cs="Times New Roman"/>
          <w:b/>
          <w:color w:val="000000"/>
          <w:sz w:val="16"/>
          <w:szCs w:val="16"/>
          <w:lang w:eastAsia="en-IN"/>
        </w:rPr>
      </w:pPr>
      <w:ins w:id="96" w:author="Unknown">
        <w:r w:rsidRPr="00702B0E">
          <w:rPr>
            <w:rFonts w:ascii="Roboto" w:eastAsia="Times New Roman" w:hAnsi="Roboto" w:cs="Times New Roman"/>
            <w:b/>
            <w:color w:val="000000"/>
            <w:sz w:val="16"/>
            <w:szCs w:val="16"/>
            <w:lang w:eastAsia="en-IN"/>
          </w:rPr>
          <w:t>There are (at least) three kinds of modules in Python</w:t>
        </w:r>
        <w:proofErr w:type="gramStart"/>
        <w:r w:rsidRPr="00702B0E">
          <w:rPr>
            <w:rFonts w:ascii="Roboto" w:eastAsia="Times New Roman" w:hAnsi="Roboto" w:cs="Times New Roman"/>
            <w:b/>
            <w:color w:val="000000"/>
            <w:sz w:val="16"/>
            <w:szCs w:val="16"/>
            <w:lang w:eastAsia="en-IN"/>
          </w:rPr>
          <w:t>:</w:t>
        </w:r>
        <w:proofErr w:type="gramEnd"/>
        <w:r w:rsidRPr="00702B0E">
          <w:rPr>
            <w:rFonts w:ascii="Roboto" w:eastAsia="Times New Roman" w:hAnsi="Roboto" w:cs="Times New Roman"/>
            <w:b/>
            <w:color w:val="000000"/>
            <w:sz w:val="16"/>
            <w:szCs w:val="16"/>
            <w:lang w:eastAsia="en-IN"/>
          </w:rPr>
          <w:br/>
          <w:t>1. modules written in Python (.</w:t>
        </w:r>
        <w:proofErr w:type="spellStart"/>
        <w:r w:rsidRPr="00702B0E">
          <w:rPr>
            <w:rFonts w:ascii="Roboto" w:eastAsia="Times New Roman" w:hAnsi="Roboto" w:cs="Times New Roman"/>
            <w:b/>
            <w:color w:val="000000"/>
            <w:sz w:val="16"/>
            <w:szCs w:val="16"/>
            <w:lang w:eastAsia="en-IN"/>
          </w:rPr>
          <w:t>py</w:t>
        </w:r>
        <w:proofErr w:type="spellEnd"/>
        <w:r w:rsidRPr="00702B0E">
          <w:rPr>
            <w:rFonts w:ascii="Roboto" w:eastAsia="Times New Roman" w:hAnsi="Roboto" w:cs="Times New Roman"/>
            <w:b/>
            <w:color w:val="000000"/>
            <w:sz w:val="16"/>
            <w:szCs w:val="16"/>
            <w:lang w:eastAsia="en-IN"/>
          </w:rPr>
          <w:t>);</w:t>
        </w:r>
        <w:r w:rsidRPr="00702B0E">
          <w:rPr>
            <w:rFonts w:ascii="Roboto" w:eastAsia="Times New Roman" w:hAnsi="Roboto" w:cs="Times New Roman"/>
            <w:b/>
            <w:color w:val="000000"/>
            <w:sz w:val="16"/>
            <w:szCs w:val="16"/>
            <w:lang w:eastAsia="en-IN"/>
          </w:rPr>
          <w:br/>
          <w:t xml:space="preserve">2. </w:t>
        </w:r>
        <w:proofErr w:type="gramStart"/>
        <w:r w:rsidRPr="00702B0E">
          <w:rPr>
            <w:rFonts w:ascii="Roboto" w:eastAsia="Times New Roman" w:hAnsi="Roboto" w:cs="Times New Roman"/>
            <w:b/>
            <w:color w:val="000000"/>
            <w:sz w:val="16"/>
            <w:szCs w:val="16"/>
            <w:lang w:eastAsia="en-IN"/>
          </w:rPr>
          <w:t>modules</w:t>
        </w:r>
        <w:proofErr w:type="gramEnd"/>
        <w:r w:rsidRPr="00702B0E">
          <w:rPr>
            <w:rFonts w:ascii="Roboto" w:eastAsia="Times New Roman" w:hAnsi="Roboto" w:cs="Times New Roman"/>
            <w:b/>
            <w:color w:val="000000"/>
            <w:sz w:val="16"/>
            <w:szCs w:val="16"/>
            <w:lang w:eastAsia="en-IN"/>
          </w:rPr>
          <w:t xml:space="preserve"> written in C and dynamically loaded (.</w:t>
        </w:r>
        <w:proofErr w:type="spellStart"/>
        <w:r w:rsidRPr="00702B0E">
          <w:rPr>
            <w:rFonts w:ascii="Roboto" w:eastAsia="Times New Roman" w:hAnsi="Roboto" w:cs="Times New Roman"/>
            <w:b/>
            <w:color w:val="000000"/>
            <w:sz w:val="16"/>
            <w:szCs w:val="16"/>
            <w:lang w:eastAsia="en-IN"/>
          </w:rPr>
          <w:t>dll</w:t>
        </w:r>
        <w:proofErr w:type="spellEnd"/>
        <w:r w:rsidRPr="00702B0E">
          <w:rPr>
            <w:rFonts w:ascii="Roboto" w:eastAsia="Times New Roman" w:hAnsi="Roboto" w:cs="Times New Roman"/>
            <w:b/>
            <w:color w:val="000000"/>
            <w:sz w:val="16"/>
            <w:szCs w:val="16"/>
            <w:lang w:eastAsia="en-IN"/>
          </w:rPr>
          <w:t>, .</w:t>
        </w:r>
        <w:proofErr w:type="spellStart"/>
        <w:r w:rsidRPr="00702B0E">
          <w:rPr>
            <w:rFonts w:ascii="Roboto" w:eastAsia="Times New Roman" w:hAnsi="Roboto" w:cs="Times New Roman"/>
            <w:b/>
            <w:color w:val="000000"/>
            <w:sz w:val="16"/>
            <w:szCs w:val="16"/>
            <w:lang w:eastAsia="en-IN"/>
          </w:rPr>
          <w:t>pyd</w:t>
        </w:r>
        <w:proofErr w:type="spellEnd"/>
        <w:r w:rsidRPr="00702B0E">
          <w:rPr>
            <w:rFonts w:ascii="Roboto" w:eastAsia="Times New Roman" w:hAnsi="Roboto" w:cs="Times New Roman"/>
            <w:b/>
            <w:color w:val="000000"/>
            <w:sz w:val="16"/>
            <w:szCs w:val="16"/>
            <w:lang w:eastAsia="en-IN"/>
          </w:rPr>
          <w:t>, .so, .</w:t>
        </w:r>
        <w:proofErr w:type="spellStart"/>
        <w:r w:rsidRPr="00702B0E">
          <w:rPr>
            <w:rFonts w:ascii="Roboto" w:eastAsia="Times New Roman" w:hAnsi="Roboto" w:cs="Times New Roman"/>
            <w:b/>
            <w:color w:val="000000"/>
            <w:sz w:val="16"/>
            <w:szCs w:val="16"/>
            <w:lang w:eastAsia="en-IN"/>
          </w:rPr>
          <w:t>sl</w:t>
        </w:r>
        <w:proofErr w:type="spellEnd"/>
        <w:r w:rsidRPr="00702B0E">
          <w:rPr>
            <w:rFonts w:ascii="Roboto" w:eastAsia="Times New Roman" w:hAnsi="Roboto" w:cs="Times New Roman"/>
            <w:b/>
            <w:color w:val="000000"/>
            <w:sz w:val="16"/>
            <w:szCs w:val="16"/>
            <w:lang w:eastAsia="en-IN"/>
          </w:rPr>
          <w:t xml:space="preserve">, </w:t>
        </w:r>
        <w:proofErr w:type="spellStart"/>
        <w:r w:rsidRPr="00702B0E">
          <w:rPr>
            <w:rFonts w:ascii="Roboto" w:eastAsia="Times New Roman" w:hAnsi="Roboto" w:cs="Times New Roman"/>
            <w:b/>
            <w:color w:val="000000"/>
            <w:sz w:val="16"/>
            <w:szCs w:val="16"/>
            <w:lang w:eastAsia="en-IN"/>
          </w:rPr>
          <w:t>etc</w:t>
        </w:r>
        <w:proofErr w:type="spellEnd"/>
        <w:r w:rsidRPr="00702B0E">
          <w:rPr>
            <w:rFonts w:ascii="Roboto" w:eastAsia="Times New Roman" w:hAnsi="Roboto" w:cs="Times New Roman"/>
            <w:b/>
            <w:color w:val="000000"/>
            <w:sz w:val="16"/>
            <w:szCs w:val="16"/>
            <w:lang w:eastAsia="en-IN"/>
          </w:rPr>
          <w:t>);</w:t>
        </w:r>
        <w:r w:rsidRPr="00702B0E">
          <w:rPr>
            <w:rFonts w:ascii="Roboto" w:eastAsia="Times New Roman" w:hAnsi="Roboto" w:cs="Times New Roman"/>
            <w:b/>
            <w:color w:val="000000"/>
            <w:sz w:val="16"/>
            <w:szCs w:val="16"/>
            <w:lang w:eastAsia="en-IN"/>
          </w:rPr>
          <w:br/>
          <w:t xml:space="preserve">3. </w:t>
        </w:r>
        <w:proofErr w:type="gramStart"/>
        <w:r w:rsidRPr="00702B0E">
          <w:rPr>
            <w:rFonts w:ascii="Roboto" w:eastAsia="Times New Roman" w:hAnsi="Roboto" w:cs="Times New Roman"/>
            <w:b/>
            <w:color w:val="000000"/>
            <w:sz w:val="16"/>
            <w:szCs w:val="16"/>
            <w:lang w:eastAsia="en-IN"/>
          </w:rPr>
          <w:t>modules</w:t>
        </w:r>
        <w:proofErr w:type="gramEnd"/>
        <w:r w:rsidRPr="00702B0E">
          <w:rPr>
            <w:rFonts w:ascii="Roboto" w:eastAsia="Times New Roman" w:hAnsi="Roboto" w:cs="Times New Roman"/>
            <w:b/>
            <w:color w:val="000000"/>
            <w:sz w:val="16"/>
            <w:szCs w:val="16"/>
            <w:lang w:eastAsia="en-IN"/>
          </w:rPr>
          <w:t xml:space="preserve"> written in C and linked with the interpreter; to get a list of these, type:</w:t>
        </w:r>
        <w:r w:rsidRPr="00702B0E">
          <w:rPr>
            <w:rFonts w:ascii="Roboto" w:eastAsia="Times New Roman" w:hAnsi="Roboto" w:cs="Times New Roman"/>
            <w:b/>
            <w:color w:val="000000"/>
            <w:sz w:val="16"/>
            <w:szCs w:val="16"/>
            <w:lang w:eastAsia="en-IN"/>
          </w:rPr>
          <w:br/>
          <w:t>import sys</w:t>
        </w:r>
        <w:r w:rsidRPr="00702B0E">
          <w:rPr>
            <w:rFonts w:ascii="Roboto" w:eastAsia="Times New Roman" w:hAnsi="Roboto" w:cs="Times New Roman"/>
            <w:b/>
            <w:color w:val="000000"/>
            <w:sz w:val="16"/>
            <w:szCs w:val="16"/>
            <w:lang w:eastAsia="en-IN"/>
          </w:rPr>
          <w:br/>
          <w:t xml:space="preserve">print </w:t>
        </w:r>
        <w:proofErr w:type="spellStart"/>
        <w:r w:rsidRPr="00702B0E">
          <w:rPr>
            <w:rFonts w:ascii="Roboto" w:eastAsia="Times New Roman" w:hAnsi="Roboto" w:cs="Times New Roman"/>
            <w:b/>
            <w:color w:val="000000"/>
            <w:sz w:val="16"/>
            <w:szCs w:val="16"/>
            <w:lang w:eastAsia="en-IN"/>
          </w:rPr>
          <w:t>sys.builtin_module_names</w:t>
        </w:r>
        <w:proofErr w:type="spellEnd"/>
      </w:ins>
    </w:p>
    <w:p w:rsidR="00F43288" w:rsidRPr="00702B0E" w:rsidRDefault="00F43288" w:rsidP="00F43288">
      <w:pPr>
        <w:shd w:val="clear" w:color="auto" w:fill="FFFFFF"/>
        <w:spacing w:after="0" w:line="240" w:lineRule="auto"/>
        <w:ind w:left="150" w:right="150"/>
        <w:rPr>
          <w:ins w:id="97" w:author="Unknown"/>
          <w:rFonts w:ascii="Roboto" w:eastAsia="Times New Roman" w:hAnsi="Roboto" w:cs="Times New Roman"/>
          <w:b/>
          <w:color w:val="000000"/>
          <w:sz w:val="16"/>
          <w:szCs w:val="16"/>
          <w:lang w:eastAsia="en-IN"/>
        </w:rPr>
      </w:pPr>
      <w:ins w:id="98" w:author="Unknown">
        <w:r w:rsidRPr="00702B0E">
          <w:rPr>
            <w:rFonts w:ascii="Roboto" w:eastAsia="Times New Roman" w:hAnsi="Roboto" w:cs="Times New Roman"/>
            <w:b/>
            <w:color w:val="000000"/>
            <w:sz w:val="16"/>
            <w:szCs w:val="16"/>
            <w:lang w:eastAsia="en-IN"/>
          </w:rPr>
          <w:lastRenderedPageBreak/>
          <w:fldChar w:fldCharType="begin"/>
        </w:r>
        <w:r w:rsidRPr="00702B0E">
          <w:rPr>
            <w:rFonts w:ascii="Roboto" w:eastAsia="Times New Roman" w:hAnsi="Roboto" w:cs="Times New Roman"/>
            <w:b/>
            <w:color w:val="000000"/>
            <w:sz w:val="16"/>
            <w:szCs w:val="16"/>
            <w:lang w:eastAsia="en-IN"/>
          </w:rPr>
          <w:instrText xml:space="preserve"> HYPERLINK "https://www.wisdomjobs.com/e-university/ruby-on-rails-tutorial-547.html" \o "Ruby on Rails Tutorial"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Ruby on Rails Tutorial</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99" w:author="Unknown"/>
          <w:rFonts w:ascii="Roboto" w:eastAsia="Times New Roman" w:hAnsi="Roboto" w:cs="Times New Roman"/>
          <w:b/>
          <w:color w:val="000000"/>
          <w:sz w:val="16"/>
          <w:szCs w:val="16"/>
          <w:lang w:eastAsia="en-IN"/>
        </w:rPr>
      </w:pPr>
      <w:ins w:id="100" w:author="Unknown">
        <w:r w:rsidRPr="00702B0E">
          <w:rPr>
            <w:rFonts w:ascii="Roboto" w:eastAsia="Times New Roman" w:hAnsi="Roboto" w:cs="Times New Roman"/>
            <w:b/>
            <w:bCs/>
            <w:color w:val="000000"/>
            <w:sz w:val="16"/>
            <w:szCs w:val="16"/>
            <w:lang w:eastAsia="en-IN"/>
          </w:rPr>
          <w:t>Question 17. How Do I Delete A File?</w:t>
        </w:r>
      </w:ins>
    </w:p>
    <w:p w:rsidR="00F43288" w:rsidRPr="00702B0E" w:rsidRDefault="00F43288" w:rsidP="00F43288">
      <w:pPr>
        <w:shd w:val="clear" w:color="auto" w:fill="FFFFFF"/>
        <w:spacing w:after="0" w:line="240" w:lineRule="auto"/>
        <w:ind w:left="150" w:right="150"/>
        <w:rPr>
          <w:ins w:id="101" w:author="Unknown"/>
          <w:rFonts w:ascii="Roboto" w:eastAsia="Times New Roman" w:hAnsi="Roboto" w:cs="Times New Roman"/>
          <w:b/>
          <w:color w:val="000000"/>
          <w:sz w:val="16"/>
          <w:szCs w:val="16"/>
          <w:lang w:eastAsia="en-IN"/>
        </w:rPr>
      </w:pPr>
      <w:proofErr w:type="gramStart"/>
      <w:ins w:id="102"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103" w:author="Unknown"/>
          <w:rFonts w:ascii="Roboto" w:eastAsia="Times New Roman" w:hAnsi="Roboto" w:cs="Times New Roman"/>
          <w:b/>
          <w:color w:val="000000"/>
          <w:sz w:val="16"/>
          <w:szCs w:val="16"/>
          <w:lang w:eastAsia="en-IN"/>
        </w:rPr>
      </w:pPr>
      <w:ins w:id="104" w:author="Unknown">
        <w:r w:rsidRPr="00702B0E">
          <w:rPr>
            <w:rFonts w:ascii="Roboto" w:eastAsia="Times New Roman" w:hAnsi="Roboto" w:cs="Times New Roman"/>
            <w:b/>
            <w:color w:val="000000"/>
            <w:sz w:val="16"/>
            <w:szCs w:val="16"/>
            <w:lang w:eastAsia="en-IN"/>
          </w:rPr>
          <w:t xml:space="preserve">Use </w:t>
        </w:r>
        <w:proofErr w:type="spellStart"/>
        <w:proofErr w:type="gramStart"/>
        <w:r w:rsidRPr="00702B0E">
          <w:rPr>
            <w:rFonts w:ascii="Roboto" w:eastAsia="Times New Roman" w:hAnsi="Roboto" w:cs="Times New Roman"/>
            <w:b/>
            <w:color w:val="000000"/>
            <w:sz w:val="16"/>
            <w:szCs w:val="16"/>
            <w:lang w:eastAsia="en-IN"/>
          </w:rPr>
          <w:t>os.remove</w:t>
        </w:r>
        <w:proofErr w:type="spellEnd"/>
        <w:r w:rsidRPr="00702B0E">
          <w:rPr>
            <w:rFonts w:ascii="Roboto" w:eastAsia="Times New Roman" w:hAnsi="Roboto" w:cs="Times New Roman"/>
            <w:b/>
            <w:color w:val="000000"/>
            <w:sz w:val="16"/>
            <w:szCs w:val="16"/>
            <w:lang w:eastAsia="en-IN"/>
          </w:rPr>
          <w:t>(</w:t>
        </w:r>
        <w:proofErr w:type="gramEnd"/>
        <w:r w:rsidRPr="00702B0E">
          <w:rPr>
            <w:rFonts w:ascii="Roboto" w:eastAsia="Times New Roman" w:hAnsi="Roboto" w:cs="Times New Roman"/>
            <w:b/>
            <w:color w:val="000000"/>
            <w:sz w:val="16"/>
            <w:szCs w:val="16"/>
            <w:lang w:eastAsia="en-IN"/>
          </w:rPr>
          <w:t xml:space="preserve">filename) or </w:t>
        </w:r>
        <w:proofErr w:type="spellStart"/>
        <w:r w:rsidRPr="00702B0E">
          <w:rPr>
            <w:rFonts w:ascii="Roboto" w:eastAsia="Times New Roman" w:hAnsi="Roboto" w:cs="Times New Roman"/>
            <w:b/>
            <w:color w:val="000000"/>
            <w:sz w:val="16"/>
            <w:szCs w:val="16"/>
            <w:lang w:eastAsia="en-IN"/>
          </w:rPr>
          <w:t>os.unlink</w:t>
        </w:r>
        <w:proofErr w:type="spellEnd"/>
        <w:r w:rsidRPr="00702B0E">
          <w:rPr>
            <w:rFonts w:ascii="Roboto" w:eastAsia="Times New Roman" w:hAnsi="Roboto" w:cs="Times New Roman"/>
            <w:b/>
            <w:color w:val="000000"/>
            <w:sz w:val="16"/>
            <w:szCs w:val="16"/>
            <w:lang w:eastAsia="en-IN"/>
          </w:rPr>
          <w:t>(filename);</w:t>
        </w:r>
      </w:ins>
    </w:p>
    <w:p w:rsidR="00F43288" w:rsidRPr="00702B0E" w:rsidRDefault="00F43288" w:rsidP="00F43288">
      <w:pPr>
        <w:shd w:val="clear" w:color="auto" w:fill="FFFFFF"/>
        <w:spacing w:after="0" w:line="240" w:lineRule="auto"/>
        <w:ind w:left="150" w:right="150"/>
        <w:rPr>
          <w:ins w:id="105" w:author="Unknown"/>
          <w:rFonts w:ascii="Roboto" w:eastAsia="Times New Roman" w:hAnsi="Roboto" w:cs="Times New Roman"/>
          <w:b/>
          <w:color w:val="000000"/>
          <w:sz w:val="16"/>
          <w:szCs w:val="16"/>
          <w:lang w:eastAsia="en-IN"/>
        </w:rPr>
      </w:pPr>
      <w:ins w:id="106" w:author="Unknown">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"https://www.wisdomjobs.com/e-university/django-interview-questions.html" \o "Django Interview Questions"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Django Interview Questions</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107" w:author="Unknown"/>
          <w:rFonts w:ascii="Roboto" w:eastAsia="Times New Roman" w:hAnsi="Roboto" w:cs="Times New Roman"/>
          <w:b/>
          <w:color w:val="000000"/>
          <w:sz w:val="16"/>
          <w:szCs w:val="16"/>
          <w:lang w:eastAsia="en-IN"/>
        </w:rPr>
      </w:pPr>
      <w:ins w:id="108" w:author="Unknown">
        <w:r w:rsidRPr="00702B0E">
          <w:rPr>
            <w:rFonts w:ascii="Roboto" w:eastAsia="Times New Roman" w:hAnsi="Roboto" w:cs="Times New Roman"/>
            <w:b/>
            <w:bCs/>
            <w:color w:val="000000"/>
            <w:sz w:val="16"/>
            <w:szCs w:val="16"/>
            <w:lang w:eastAsia="en-IN"/>
          </w:rPr>
          <w:t>Question 18. How Do I Copy A File?</w:t>
        </w:r>
      </w:ins>
    </w:p>
    <w:p w:rsidR="00F43288" w:rsidRPr="00702B0E" w:rsidRDefault="00F43288" w:rsidP="00F43288">
      <w:pPr>
        <w:shd w:val="clear" w:color="auto" w:fill="FFFFFF"/>
        <w:spacing w:after="0" w:line="240" w:lineRule="auto"/>
        <w:ind w:left="150" w:right="150"/>
        <w:rPr>
          <w:ins w:id="109" w:author="Unknown"/>
          <w:rFonts w:ascii="Roboto" w:eastAsia="Times New Roman" w:hAnsi="Roboto" w:cs="Times New Roman"/>
          <w:b/>
          <w:color w:val="000000"/>
          <w:sz w:val="16"/>
          <w:szCs w:val="16"/>
          <w:lang w:eastAsia="en-IN"/>
        </w:rPr>
      </w:pPr>
      <w:proofErr w:type="gramStart"/>
      <w:ins w:id="110"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111" w:author="Unknown"/>
          <w:rFonts w:ascii="Roboto" w:eastAsia="Times New Roman" w:hAnsi="Roboto" w:cs="Times New Roman"/>
          <w:b/>
          <w:color w:val="000000"/>
          <w:sz w:val="16"/>
          <w:szCs w:val="16"/>
          <w:lang w:eastAsia="en-IN"/>
        </w:rPr>
      </w:pPr>
      <w:ins w:id="112" w:author="Unknown">
        <w:r w:rsidRPr="00702B0E">
          <w:rPr>
            <w:rFonts w:ascii="Roboto" w:eastAsia="Times New Roman" w:hAnsi="Roboto" w:cs="Times New Roman"/>
            <w:b/>
            <w:color w:val="000000"/>
            <w:sz w:val="16"/>
            <w:szCs w:val="16"/>
            <w:lang w:eastAsia="en-IN"/>
          </w:rPr>
          <w:t xml:space="preserve">The </w:t>
        </w:r>
        <w:proofErr w:type="spellStart"/>
        <w:r w:rsidRPr="00702B0E">
          <w:rPr>
            <w:rFonts w:ascii="Roboto" w:eastAsia="Times New Roman" w:hAnsi="Roboto" w:cs="Times New Roman"/>
            <w:b/>
            <w:color w:val="000000"/>
            <w:sz w:val="16"/>
            <w:szCs w:val="16"/>
            <w:lang w:eastAsia="en-IN"/>
          </w:rPr>
          <w:t>shutil</w:t>
        </w:r>
        <w:proofErr w:type="spellEnd"/>
        <w:r w:rsidRPr="00702B0E">
          <w:rPr>
            <w:rFonts w:ascii="Roboto" w:eastAsia="Times New Roman" w:hAnsi="Roboto" w:cs="Times New Roman"/>
            <w:b/>
            <w:color w:val="000000"/>
            <w:sz w:val="16"/>
            <w:szCs w:val="16"/>
            <w:lang w:eastAsia="en-IN"/>
          </w:rPr>
          <w:t xml:space="preserve"> module contains a </w:t>
        </w:r>
        <w:proofErr w:type="spellStart"/>
        <w:proofErr w:type="gramStart"/>
        <w:r w:rsidRPr="00702B0E">
          <w:rPr>
            <w:rFonts w:ascii="Roboto" w:eastAsia="Times New Roman" w:hAnsi="Roboto" w:cs="Times New Roman"/>
            <w:b/>
            <w:color w:val="000000"/>
            <w:sz w:val="16"/>
            <w:szCs w:val="16"/>
            <w:lang w:eastAsia="en-IN"/>
          </w:rPr>
          <w:t>copyfile</w:t>
        </w:r>
        <w:proofErr w:type="spellEnd"/>
        <w:r w:rsidRPr="00702B0E">
          <w:rPr>
            <w:rFonts w:ascii="Roboto" w:eastAsia="Times New Roman" w:hAnsi="Roboto" w:cs="Times New Roman"/>
            <w:b/>
            <w:color w:val="000000"/>
            <w:sz w:val="16"/>
            <w:szCs w:val="16"/>
            <w:lang w:eastAsia="en-IN"/>
          </w:rPr>
          <w:t>(</w:t>
        </w:r>
        <w:proofErr w:type="gramEnd"/>
        <w:r w:rsidRPr="00702B0E">
          <w:rPr>
            <w:rFonts w:ascii="Roboto" w:eastAsia="Times New Roman" w:hAnsi="Roboto" w:cs="Times New Roman"/>
            <w:b/>
            <w:color w:val="000000"/>
            <w:sz w:val="16"/>
            <w:szCs w:val="16"/>
            <w:lang w:eastAsia="en-IN"/>
          </w:rPr>
          <w:t>) function.</w:t>
        </w:r>
      </w:ins>
    </w:p>
    <w:p w:rsidR="00F43288" w:rsidRPr="00702B0E" w:rsidRDefault="00F43288" w:rsidP="00F43288">
      <w:pPr>
        <w:shd w:val="clear" w:color="auto" w:fill="FFFFFF"/>
        <w:spacing w:after="0" w:line="240" w:lineRule="auto"/>
        <w:ind w:left="150" w:right="150"/>
        <w:rPr>
          <w:ins w:id="113" w:author="Unknown"/>
          <w:rFonts w:ascii="Roboto" w:eastAsia="Times New Roman" w:hAnsi="Roboto" w:cs="Times New Roman"/>
          <w:b/>
          <w:color w:val="000000"/>
          <w:sz w:val="16"/>
          <w:szCs w:val="16"/>
          <w:lang w:eastAsia="en-IN"/>
        </w:rPr>
      </w:pPr>
      <w:ins w:id="114" w:author="Unknown">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"https://www.wisdomjobs.com/e-university/c-plus-plus-interview-questions.html" \o "C++ Interview Questions"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C++ Interview Questions</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115" w:author="Unknown"/>
          <w:rFonts w:ascii="Roboto" w:eastAsia="Times New Roman" w:hAnsi="Roboto" w:cs="Times New Roman"/>
          <w:b/>
          <w:color w:val="000000"/>
          <w:sz w:val="16"/>
          <w:szCs w:val="16"/>
          <w:lang w:eastAsia="en-IN"/>
        </w:rPr>
      </w:pPr>
      <w:ins w:id="116" w:author="Unknown">
        <w:r w:rsidRPr="00702B0E">
          <w:rPr>
            <w:rFonts w:ascii="Roboto" w:eastAsia="Times New Roman" w:hAnsi="Roboto" w:cs="Times New Roman"/>
            <w:b/>
            <w:bCs/>
            <w:color w:val="000000"/>
            <w:sz w:val="16"/>
            <w:szCs w:val="16"/>
            <w:lang w:eastAsia="en-IN"/>
          </w:rPr>
          <w:t xml:space="preserve">Question 19. How Do I Run A </w:t>
        </w:r>
        <w:proofErr w:type="spellStart"/>
        <w:r w:rsidRPr="00702B0E">
          <w:rPr>
            <w:rFonts w:ascii="Roboto" w:eastAsia="Times New Roman" w:hAnsi="Roboto" w:cs="Times New Roman"/>
            <w:b/>
            <w:bCs/>
            <w:color w:val="000000"/>
            <w:sz w:val="16"/>
            <w:szCs w:val="16"/>
            <w:lang w:eastAsia="en-IN"/>
          </w:rPr>
          <w:t>Subprocess</w:t>
        </w:r>
        <w:proofErr w:type="spellEnd"/>
        <w:r w:rsidRPr="00702B0E">
          <w:rPr>
            <w:rFonts w:ascii="Roboto" w:eastAsia="Times New Roman" w:hAnsi="Roboto" w:cs="Times New Roman"/>
            <w:b/>
            <w:bCs/>
            <w:color w:val="000000"/>
            <w:sz w:val="16"/>
            <w:szCs w:val="16"/>
            <w:lang w:eastAsia="en-IN"/>
          </w:rPr>
          <w:t xml:space="preserve"> With Pipes Connected To Both Input And Output?</w:t>
        </w:r>
      </w:ins>
    </w:p>
    <w:p w:rsidR="00F43288" w:rsidRPr="00702B0E" w:rsidRDefault="00F43288" w:rsidP="00F43288">
      <w:pPr>
        <w:shd w:val="clear" w:color="auto" w:fill="FFFFFF"/>
        <w:spacing w:after="0" w:line="240" w:lineRule="auto"/>
        <w:ind w:left="150" w:right="150"/>
        <w:rPr>
          <w:ins w:id="117" w:author="Unknown"/>
          <w:rFonts w:ascii="Roboto" w:eastAsia="Times New Roman" w:hAnsi="Roboto" w:cs="Times New Roman"/>
          <w:b/>
          <w:color w:val="000000"/>
          <w:sz w:val="16"/>
          <w:szCs w:val="16"/>
          <w:lang w:eastAsia="en-IN"/>
        </w:rPr>
      </w:pPr>
      <w:proofErr w:type="gramStart"/>
      <w:ins w:id="118"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0" w:line="240" w:lineRule="auto"/>
        <w:ind w:left="150" w:right="150"/>
        <w:rPr>
          <w:ins w:id="119" w:author="Unknown"/>
          <w:rFonts w:ascii="Roboto" w:eastAsia="Times New Roman" w:hAnsi="Roboto" w:cs="Times New Roman"/>
          <w:b/>
          <w:color w:val="000000"/>
          <w:sz w:val="16"/>
          <w:szCs w:val="16"/>
          <w:lang w:eastAsia="en-IN"/>
        </w:rPr>
      </w:pPr>
      <w:ins w:id="120" w:author="Unknown">
        <w:r w:rsidRPr="00702B0E">
          <w:rPr>
            <w:rFonts w:ascii="Roboto" w:eastAsia="Times New Roman" w:hAnsi="Roboto" w:cs="Times New Roman"/>
            <w:b/>
            <w:color w:val="000000"/>
            <w:sz w:val="16"/>
            <w:szCs w:val="16"/>
            <w:lang w:eastAsia="en-IN"/>
          </w:rPr>
          <w:t>Use the popen2 module. For example</w:t>
        </w:r>
        <w:proofErr w:type="gramStart"/>
        <w:r w:rsidRPr="00702B0E">
          <w:rPr>
            <w:rFonts w:ascii="Roboto" w:eastAsia="Times New Roman" w:hAnsi="Roboto" w:cs="Times New Roman"/>
            <w:b/>
            <w:color w:val="000000"/>
            <w:sz w:val="16"/>
            <w:szCs w:val="16"/>
            <w:lang w:eastAsia="en-IN"/>
          </w:rPr>
          <w:t>:</w:t>
        </w:r>
        <w:proofErr w:type="gramEnd"/>
        <w:r w:rsidRPr="00702B0E">
          <w:rPr>
            <w:rFonts w:ascii="Roboto" w:eastAsia="Times New Roman" w:hAnsi="Roboto" w:cs="Times New Roman"/>
            <w:b/>
            <w:color w:val="000000"/>
            <w:sz w:val="16"/>
            <w:szCs w:val="16"/>
            <w:lang w:eastAsia="en-IN"/>
          </w:rPr>
          <w:br/>
          <w:t>import popen2</w:t>
        </w:r>
        <w:r w:rsidRPr="00702B0E">
          <w:rPr>
            <w:rFonts w:ascii="Roboto" w:eastAsia="Times New Roman" w:hAnsi="Roboto" w:cs="Times New Roman"/>
            <w:b/>
            <w:color w:val="000000"/>
            <w:sz w:val="16"/>
            <w:szCs w:val="16"/>
            <w:lang w:eastAsia="en-IN"/>
          </w:rPr>
          <w:br/>
        </w:r>
        <w:proofErr w:type="spellStart"/>
        <w:r w:rsidRPr="00702B0E">
          <w:rPr>
            <w:rFonts w:ascii="Roboto" w:eastAsia="Times New Roman" w:hAnsi="Roboto" w:cs="Times New Roman"/>
            <w:b/>
            <w:color w:val="000000"/>
            <w:sz w:val="16"/>
            <w:szCs w:val="16"/>
            <w:lang w:eastAsia="en-IN"/>
          </w:rPr>
          <w:t>fromchild</w:t>
        </w:r>
        <w:proofErr w:type="spellEnd"/>
        <w:r w:rsidRPr="00702B0E">
          <w:rPr>
            <w:rFonts w:ascii="Roboto" w:eastAsia="Times New Roman" w:hAnsi="Roboto" w:cs="Times New Roman"/>
            <w:b/>
            <w:color w:val="000000"/>
            <w:sz w:val="16"/>
            <w:szCs w:val="16"/>
            <w:lang w:eastAsia="en-IN"/>
          </w:rPr>
          <w:t xml:space="preserve">, </w:t>
        </w:r>
        <w:proofErr w:type="spellStart"/>
        <w:r w:rsidRPr="00702B0E">
          <w:rPr>
            <w:rFonts w:ascii="Roboto" w:eastAsia="Times New Roman" w:hAnsi="Roboto" w:cs="Times New Roman"/>
            <w:b/>
            <w:color w:val="000000"/>
            <w:sz w:val="16"/>
            <w:szCs w:val="16"/>
            <w:lang w:eastAsia="en-IN"/>
          </w:rPr>
          <w:t>tochild</w:t>
        </w:r>
        <w:proofErr w:type="spellEnd"/>
        <w:r w:rsidRPr="00702B0E">
          <w:rPr>
            <w:rFonts w:ascii="Roboto" w:eastAsia="Times New Roman" w:hAnsi="Roboto" w:cs="Times New Roman"/>
            <w:b/>
            <w:color w:val="000000"/>
            <w:sz w:val="16"/>
            <w:szCs w:val="16"/>
            <w:lang w:eastAsia="en-IN"/>
          </w:rPr>
          <w:t xml:space="preserve"> = popen2.popen2("command")</w:t>
        </w:r>
        <w:r w:rsidRPr="00702B0E">
          <w:rPr>
            <w:rFonts w:ascii="Roboto" w:eastAsia="Times New Roman" w:hAnsi="Roboto" w:cs="Times New Roman"/>
            <w:b/>
            <w:color w:val="000000"/>
            <w:sz w:val="16"/>
            <w:szCs w:val="16"/>
            <w:lang w:eastAsia="en-IN"/>
          </w:rPr>
          <w:br/>
        </w:r>
        <w:proofErr w:type="spellStart"/>
        <w:r w:rsidRPr="00702B0E">
          <w:rPr>
            <w:rFonts w:ascii="Roboto" w:eastAsia="Times New Roman" w:hAnsi="Roboto" w:cs="Times New Roman"/>
            <w:b/>
            <w:color w:val="000000"/>
            <w:sz w:val="16"/>
            <w:szCs w:val="16"/>
            <w:lang w:eastAsia="en-IN"/>
          </w:rPr>
          <w:t>tochild.write</w:t>
        </w:r>
        <w:proofErr w:type="spellEnd"/>
        <w:r w:rsidRPr="00702B0E">
          <w:rPr>
            <w:rFonts w:ascii="Roboto" w:eastAsia="Times New Roman" w:hAnsi="Roboto" w:cs="Times New Roman"/>
            <w:b/>
            <w:color w:val="000000"/>
            <w:sz w:val="16"/>
            <w:szCs w:val="16"/>
            <w:lang w:eastAsia="en-IN"/>
          </w:rPr>
          <w:t>("input\n")</w:t>
        </w:r>
        <w:r w:rsidRPr="00702B0E">
          <w:rPr>
            <w:rFonts w:ascii="Roboto" w:eastAsia="Times New Roman" w:hAnsi="Roboto" w:cs="Times New Roman"/>
            <w:b/>
            <w:color w:val="000000"/>
            <w:sz w:val="16"/>
            <w:szCs w:val="16"/>
            <w:lang w:eastAsia="en-IN"/>
          </w:rPr>
          <w:br/>
        </w:r>
        <w:proofErr w:type="spellStart"/>
        <w:r w:rsidRPr="00702B0E">
          <w:rPr>
            <w:rFonts w:ascii="Roboto" w:eastAsia="Times New Roman" w:hAnsi="Roboto" w:cs="Times New Roman"/>
            <w:b/>
            <w:color w:val="000000"/>
            <w:sz w:val="16"/>
            <w:szCs w:val="16"/>
            <w:lang w:eastAsia="en-IN"/>
          </w:rPr>
          <w:t>tochild.flush</w:t>
        </w:r>
        <w:proofErr w:type="spellEnd"/>
        <w:r w:rsidRPr="00702B0E">
          <w:rPr>
            <w:rFonts w:ascii="Roboto" w:eastAsia="Times New Roman" w:hAnsi="Roboto" w:cs="Times New Roman"/>
            <w:b/>
            <w:color w:val="000000"/>
            <w:sz w:val="16"/>
            <w:szCs w:val="16"/>
            <w:lang w:eastAsia="en-IN"/>
          </w:rPr>
          <w:t>()</w:t>
        </w:r>
        <w:r w:rsidRPr="00702B0E">
          <w:rPr>
            <w:rFonts w:ascii="Roboto" w:eastAsia="Times New Roman" w:hAnsi="Roboto" w:cs="Times New Roman"/>
            <w:b/>
            <w:color w:val="000000"/>
            <w:sz w:val="16"/>
            <w:szCs w:val="16"/>
            <w:lang w:eastAsia="en-IN"/>
          </w:rPr>
          <w:br/>
          <w:t xml:space="preserve">output = </w:t>
        </w:r>
        <w:proofErr w:type="spellStart"/>
        <w:r w:rsidRPr="00702B0E">
          <w:rPr>
            <w:rFonts w:ascii="Roboto" w:eastAsia="Times New Roman" w:hAnsi="Roboto" w:cs="Times New Roman"/>
            <w:b/>
            <w:color w:val="000000"/>
            <w:sz w:val="16"/>
            <w:szCs w:val="16"/>
            <w:lang w:eastAsia="en-IN"/>
          </w:rPr>
          <w:t>fromchild.readline</w:t>
        </w:r>
        <w:proofErr w:type="spellEnd"/>
        <w:r w:rsidRPr="00702B0E">
          <w:rPr>
            <w:rFonts w:ascii="Roboto" w:eastAsia="Times New Roman" w:hAnsi="Roboto" w:cs="Times New Roman"/>
            <w:b/>
            <w:color w:val="000000"/>
            <w:sz w:val="16"/>
            <w:szCs w:val="16"/>
            <w:lang w:eastAsia="en-IN"/>
          </w:rPr>
          <w:t>()</w:t>
        </w:r>
      </w:ins>
    </w:p>
    <w:p w:rsidR="00F43288" w:rsidRPr="00702B0E" w:rsidRDefault="00F43288" w:rsidP="00F43288">
      <w:pPr>
        <w:shd w:val="clear" w:color="auto" w:fill="FFFFFF"/>
        <w:spacing w:after="0" w:line="240" w:lineRule="auto"/>
        <w:ind w:left="150" w:right="150"/>
        <w:rPr>
          <w:ins w:id="121" w:author="Unknown"/>
          <w:rFonts w:ascii="Roboto" w:eastAsia="Times New Roman" w:hAnsi="Roboto" w:cs="Times New Roman"/>
          <w:b/>
          <w:color w:val="000000"/>
          <w:sz w:val="16"/>
          <w:szCs w:val="16"/>
          <w:lang w:eastAsia="en-IN"/>
        </w:rPr>
      </w:pPr>
      <w:ins w:id="122" w:author="Unknown">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"https://www.wisdomjobs.com/e-university/django-tutorial-1149.html" \o "Django Tutorial"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Django Tutorial</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123" w:author="Unknown"/>
          <w:rFonts w:ascii="Roboto" w:eastAsia="Times New Roman" w:hAnsi="Roboto" w:cs="Times New Roman"/>
          <w:b/>
          <w:color w:val="000000"/>
          <w:sz w:val="16"/>
          <w:szCs w:val="16"/>
          <w:lang w:eastAsia="en-IN"/>
        </w:rPr>
      </w:pPr>
      <w:ins w:id="124" w:author="Unknown">
        <w:r w:rsidRPr="00702B0E">
          <w:rPr>
            <w:rFonts w:ascii="Roboto" w:eastAsia="Times New Roman" w:hAnsi="Roboto" w:cs="Times New Roman"/>
            <w:b/>
            <w:bCs/>
            <w:color w:val="000000"/>
            <w:sz w:val="16"/>
            <w:szCs w:val="16"/>
            <w:lang w:eastAsia="en-IN"/>
          </w:rPr>
          <w:t xml:space="preserve">Question 20. How Do I Avoid Blocking In The </w:t>
        </w:r>
        <w:proofErr w:type="gramStart"/>
        <w:r w:rsidRPr="00702B0E">
          <w:rPr>
            <w:rFonts w:ascii="Roboto" w:eastAsia="Times New Roman" w:hAnsi="Roboto" w:cs="Times New Roman"/>
            <w:b/>
            <w:bCs/>
            <w:color w:val="000000"/>
            <w:sz w:val="16"/>
            <w:szCs w:val="16"/>
            <w:lang w:eastAsia="en-IN"/>
          </w:rPr>
          <w:t>Connect(</w:t>
        </w:r>
        <w:proofErr w:type="gramEnd"/>
        <w:r w:rsidRPr="00702B0E">
          <w:rPr>
            <w:rFonts w:ascii="Roboto" w:eastAsia="Times New Roman" w:hAnsi="Roboto" w:cs="Times New Roman"/>
            <w:b/>
            <w:bCs/>
            <w:color w:val="000000"/>
            <w:sz w:val="16"/>
            <w:szCs w:val="16"/>
            <w:lang w:eastAsia="en-IN"/>
          </w:rPr>
          <w:t>) Method Of A Socket?</w:t>
        </w:r>
      </w:ins>
    </w:p>
    <w:p w:rsidR="00F43288" w:rsidRPr="00702B0E" w:rsidRDefault="00F43288" w:rsidP="00F43288">
      <w:pPr>
        <w:shd w:val="clear" w:color="auto" w:fill="FFFFFF"/>
        <w:spacing w:after="0" w:line="240" w:lineRule="auto"/>
        <w:ind w:left="150" w:right="150"/>
        <w:rPr>
          <w:ins w:id="125" w:author="Unknown"/>
          <w:rFonts w:ascii="Roboto" w:eastAsia="Times New Roman" w:hAnsi="Roboto" w:cs="Times New Roman"/>
          <w:b/>
          <w:color w:val="000000"/>
          <w:sz w:val="16"/>
          <w:szCs w:val="16"/>
          <w:lang w:eastAsia="en-IN"/>
        </w:rPr>
      </w:pPr>
      <w:proofErr w:type="gramStart"/>
      <w:ins w:id="126"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127" w:author="Unknown"/>
          <w:rFonts w:ascii="Roboto" w:eastAsia="Times New Roman" w:hAnsi="Roboto" w:cs="Times New Roman"/>
          <w:b/>
          <w:color w:val="000000"/>
          <w:sz w:val="16"/>
          <w:szCs w:val="16"/>
          <w:lang w:eastAsia="en-IN"/>
        </w:rPr>
      </w:pPr>
      <w:ins w:id="128" w:author="Unknown">
        <w:r w:rsidRPr="00702B0E">
          <w:rPr>
            <w:rFonts w:ascii="Roboto" w:eastAsia="Times New Roman" w:hAnsi="Roboto" w:cs="Times New Roman"/>
            <w:b/>
            <w:color w:val="000000"/>
            <w:sz w:val="16"/>
            <w:szCs w:val="16"/>
            <w:lang w:eastAsia="en-IN"/>
          </w:rPr>
          <w:t>The select module is commonly used to help with asynchronous I/O on sockets.</w:t>
        </w:r>
      </w:ins>
    </w:p>
    <w:p w:rsidR="00F43288" w:rsidRPr="00702B0E" w:rsidRDefault="00F43288" w:rsidP="00F43288">
      <w:pPr>
        <w:shd w:val="clear" w:color="auto" w:fill="FFFFFF"/>
        <w:spacing w:after="0" w:line="240" w:lineRule="auto"/>
        <w:ind w:left="150" w:right="150"/>
        <w:rPr>
          <w:ins w:id="129" w:author="Unknown"/>
          <w:rFonts w:ascii="Roboto" w:eastAsia="Times New Roman" w:hAnsi="Roboto" w:cs="Times New Roman"/>
          <w:b/>
          <w:color w:val="000000"/>
          <w:sz w:val="16"/>
          <w:szCs w:val="16"/>
          <w:lang w:eastAsia="en-IN"/>
        </w:rPr>
      </w:pPr>
      <w:ins w:id="130" w:author="Unknown">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"https://www.wisdomjobs.com/e-university/lisp-programming-interview-questions-answers.html" \o "Lisp programming Interview Questions"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Lisp programming Interview Questions</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131" w:author="Unknown"/>
          <w:rFonts w:ascii="Roboto" w:eastAsia="Times New Roman" w:hAnsi="Roboto" w:cs="Times New Roman"/>
          <w:b/>
          <w:color w:val="000000"/>
          <w:sz w:val="16"/>
          <w:szCs w:val="16"/>
          <w:lang w:eastAsia="en-IN"/>
        </w:rPr>
      </w:pPr>
      <w:ins w:id="132" w:author="Unknown">
        <w:r w:rsidRPr="00702B0E">
          <w:rPr>
            <w:rFonts w:ascii="Roboto" w:eastAsia="Times New Roman" w:hAnsi="Roboto" w:cs="Times New Roman"/>
            <w:b/>
            <w:bCs/>
            <w:color w:val="000000"/>
            <w:sz w:val="16"/>
            <w:szCs w:val="16"/>
            <w:lang w:eastAsia="en-IN"/>
          </w:rPr>
          <w:t>Question 21. Are There Any Interfaces To Database Packages In Python?</w:t>
        </w:r>
      </w:ins>
    </w:p>
    <w:p w:rsidR="00F43288" w:rsidRPr="00702B0E" w:rsidRDefault="00F43288" w:rsidP="00F43288">
      <w:pPr>
        <w:shd w:val="clear" w:color="auto" w:fill="FFFFFF"/>
        <w:spacing w:after="0" w:line="240" w:lineRule="auto"/>
        <w:ind w:left="150" w:right="150"/>
        <w:rPr>
          <w:ins w:id="133" w:author="Unknown"/>
          <w:rFonts w:ascii="Roboto" w:eastAsia="Times New Roman" w:hAnsi="Roboto" w:cs="Times New Roman"/>
          <w:b/>
          <w:color w:val="000000"/>
          <w:sz w:val="16"/>
          <w:szCs w:val="16"/>
          <w:lang w:eastAsia="en-IN"/>
        </w:rPr>
      </w:pPr>
      <w:proofErr w:type="gramStart"/>
      <w:ins w:id="134"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0" w:line="240" w:lineRule="auto"/>
        <w:ind w:left="150" w:right="150"/>
        <w:rPr>
          <w:ins w:id="135" w:author="Unknown"/>
          <w:rFonts w:ascii="Roboto" w:eastAsia="Times New Roman" w:hAnsi="Roboto" w:cs="Times New Roman"/>
          <w:b/>
          <w:color w:val="000000"/>
          <w:sz w:val="16"/>
          <w:szCs w:val="16"/>
          <w:lang w:eastAsia="en-IN"/>
        </w:rPr>
      </w:pPr>
      <w:ins w:id="136" w:author="Unknown">
        <w:r w:rsidRPr="00702B0E">
          <w:rPr>
            <w:rFonts w:ascii="Roboto" w:eastAsia="Times New Roman" w:hAnsi="Roboto" w:cs="Times New Roman"/>
            <w:b/>
            <w:color w:val="000000"/>
            <w:sz w:val="16"/>
            <w:szCs w:val="16"/>
            <w:lang w:eastAsia="en-IN"/>
          </w:rPr>
          <w:t>Yes.</w:t>
        </w:r>
        <w:r w:rsidRPr="00702B0E">
          <w:rPr>
            <w:rFonts w:ascii="Roboto" w:eastAsia="Times New Roman" w:hAnsi="Roboto" w:cs="Times New Roman"/>
            <w:b/>
            <w:color w:val="000000"/>
            <w:sz w:val="16"/>
            <w:szCs w:val="16"/>
            <w:lang w:eastAsia="en-IN"/>
          </w:rPr>
          <w:br/>
          <w:t xml:space="preserve">Python 2.3 includes the </w:t>
        </w:r>
        <w:proofErr w:type="spellStart"/>
        <w:r w:rsidRPr="00702B0E">
          <w:rPr>
            <w:rFonts w:ascii="Roboto" w:eastAsia="Times New Roman" w:hAnsi="Roboto" w:cs="Times New Roman"/>
            <w:b/>
            <w:color w:val="000000"/>
            <w:sz w:val="16"/>
            <w:szCs w:val="16"/>
            <w:lang w:eastAsia="en-IN"/>
          </w:rPr>
          <w:t>bsddb</w:t>
        </w:r>
        <w:proofErr w:type="spellEnd"/>
        <w:r w:rsidRPr="00702B0E">
          <w:rPr>
            <w:rFonts w:ascii="Roboto" w:eastAsia="Times New Roman" w:hAnsi="Roboto" w:cs="Times New Roman"/>
            <w:b/>
            <w:color w:val="000000"/>
            <w:sz w:val="16"/>
            <w:szCs w:val="16"/>
            <w:lang w:eastAsia="en-IN"/>
          </w:rPr>
          <w:t xml:space="preserve"> package which provides an interface to the </w:t>
        </w:r>
        <w:proofErr w:type="spellStart"/>
        <w:r w:rsidRPr="00702B0E">
          <w:rPr>
            <w:rFonts w:ascii="Roboto" w:eastAsia="Times New Roman" w:hAnsi="Roboto" w:cs="Times New Roman"/>
            <w:b/>
            <w:color w:val="000000"/>
            <w:sz w:val="16"/>
            <w:szCs w:val="16"/>
            <w:lang w:eastAsia="en-IN"/>
          </w:rPr>
          <w:t>BerkeleyDB</w:t>
        </w:r>
        <w:proofErr w:type="spellEnd"/>
        <w:r w:rsidRPr="00702B0E">
          <w:rPr>
            <w:rFonts w:ascii="Roboto" w:eastAsia="Times New Roman" w:hAnsi="Roboto" w:cs="Times New Roman"/>
            <w:b/>
            <w:color w:val="000000"/>
            <w:sz w:val="16"/>
            <w:szCs w:val="16"/>
            <w:lang w:eastAsia="en-IN"/>
          </w:rPr>
          <w:t xml:space="preserve"> library. Interfaces to disk-based hashes such as DBM and GDBM are also included with standard Python.</w:t>
        </w:r>
      </w:ins>
    </w:p>
    <w:p w:rsidR="00F43288" w:rsidRPr="00702B0E" w:rsidRDefault="00F43288" w:rsidP="00F43288">
      <w:pPr>
        <w:numPr>
          <w:ilvl w:val="0"/>
          <w:numId w:val="1"/>
        </w:numPr>
        <w:shd w:val="clear" w:color="auto" w:fill="FFFFFF"/>
        <w:spacing w:after="0" w:line="240" w:lineRule="auto"/>
        <w:ind w:left="150" w:right="150"/>
        <w:rPr>
          <w:ins w:id="137" w:author="Unknown"/>
          <w:rFonts w:ascii="Roboto" w:eastAsia="Times New Roman" w:hAnsi="Roboto" w:cs="Times New Roman"/>
          <w:b/>
          <w:color w:val="000000"/>
          <w:sz w:val="16"/>
          <w:szCs w:val="16"/>
          <w:lang w:eastAsia="en-IN"/>
        </w:rPr>
      </w:pPr>
      <w:ins w:id="138" w:author="Unknown">
        <w:r w:rsidRPr="00702B0E">
          <w:rPr>
            <w:rFonts w:ascii="Roboto" w:eastAsia="Times New Roman" w:hAnsi="Roboto" w:cs="Times New Roman"/>
            <w:b/>
            <w:bCs/>
            <w:color w:val="000000"/>
            <w:sz w:val="16"/>
            <w:szCs w:val="16"/>
            <w:lang w:eastAsia="en-IN"/>
          </w:rPr>
          <w:t>Question 22. How Do I Generate Random Numbers In Python?</w:t>
        </w:r>
      </w:ins>
    </w:p>
    <w:p w:rsidR="00F43288" w:rsidRPr="00702B0E" w:rsidRDefault="00F43288" w:rsidP="00F43288">
      <w:pPr>
        <w:shd w:val="clear" w:color="auto" w:fill="FFFFFF"/>
        <w:spacing w:after="0" w:line="240" w:lineRule="auto"/>
        <w:ind w:left="150" w:right="150"/>
        <w:rPr>
          <w:ins w:id="139" w:author="Unknown"/>
          <w:rFonts w:ascii="Roboto" w:eastAsia="Times New Roman" w:hAnsi="Roboto" w:cs="Times New Roman"/>
          <w:b/>
          <w:color w:val="000000"/>
          <w:sz w:val="16"/>
          <w:szCs w:val="16"/>
          <w:lang w:eastAsia="en-IN"/>
        </w:rPr>
      </w:pPr>
      <w:proofErr w:type="gramStart"/>
      <w:ins w:id="140"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0" w:line="240" w:lineRule="auto"/>
        <w:ind w:left="150" w:right="150"/>
        <w:rPr>
          <w:ins w:id="141" w:author="Unknown"/>
          <w:rFonts w:ascii="Roboto" w:eastAsia="Times New Roman" w:hAnsi="Roboto" w:cs="Times New Roman"/>
          <w:b/>
          <w:color w:val="000000"/>
          <w:sz w:val="16"/>
          <w:szCs w:val="16"/>
          <w:lang w:eastAsia="en-IN"/>
        </w:rPr>
      </w:pPr>
      <w:proofErr w:type="gramStart"/>
      <w:ins w:id="142" w:author="Unknown">
        <w:r w:rsidRPr="00702B0E">
          <w:rPr>
            <w:rFonts w:ascii="Roboto" w:eastAsia="Times New Roman" w:hAnsi="Roboto" w:cs="Times New Roman"/>
            <w:b/>
            <w:color w:val="000000"/>
            <w:sz w:val="16"/>
            <w:szCs w:val="16"/>
            <w:lang w:eastAsia="en-IN"/>
          </w:rPr>
          <w:t>The standard module random implements a random number generator.</w:t>
        </w:r>
        <w:proofErr w:type="gramEnd"/>
        <w:r w:rsidRPr="00702B0E">
          <w:rPr>
            <w:rFonts w:ascii="Roboto" w:eastAsia="Times New Roman" w:hAnsi="Roboto" w:cs="Times New Roman"/>
            <w:b/>
            <w:color w:val="000000"/>
            <w:sz w:val="16"/>
            <w:szCs w:val="16"/>
            <w:lang w:eastAsia="en-IN"/>
          </w:rPr>
          <w:t xml:space="preserve"> Usage is simple</w:t>
        </w:r>
        <w:proofErr w:type="gramStart"/>
        <w:r w:rsidRPr="00702B0E">
          <w:rPr>
            <w:rFonts w:ascii="Roboto" w:eastAsia="Times New Roman" w:hAnsi="Roboto" w:cs="Times New Roman"/>
            <w:b/>
            <w:color w:val="000000"/>
            <w:sz w:val="16"/>
            <w:szCs w:val="16"/>
            <w:lang w:eastAsia="en-IN"/>
          </w:rPr>
          <w:t>:</w:t>
        </w:r>
        <w:proofErr w:type="gramEnd"/>
        <w:r w:rsidRPr="00702B0E">
          <w:rPr>
            <w:rFonts w:ascii="Roboto" w:eastAsia="Times New Roman" w:hAnsi="Roboto" w:cs="Times New Roman"/>
            <w:b/>
            <w:color w:val="000000"/>
            <w:sz w:val="16"/>
            <w:szCs w:val="16"/>
            <w:lang w:eastAsia="en-IN"/>
          </w:rPr>
          <w:br/>
          <w:t>import random</w:t>
        </w:r>
        <w:r w:rsidRPr="00702B0E">
          <w:rPr>
            <w:rFonts w:ascii="Roboto" w:eastAsia="Times New Roman" w:hAnsi="Roboto" w:cs="Times New Roman"/>
            <w:b/>
            <w:color w:val="000000"/>
            <w:sz w:val="16"/>
            <w:szCs w:val="16"/>
            <w:lang w:eastAsia="en-IN"/>
          </w:rPr>
          <w:br/>
        </w:r>
        <w:proofErr w:type="spellStart"/>
        <w:r w:rsidRPr="00702B0E">
          <w:rPr>
            <w:rFonts w:ascii="Roboto" w:eastAsia="Times New Roman" w:hAnsi="Roboto" w:cs="Times New Roman"/>
            <w:b/>
            <w:color w:val="000000"/>
            <w:sz w:val="16"/>
            <w:szCs w:val="16"/>
            <w:lang w:eastAsia="en-IN"/>
          </w:rPr>
          <w:t>random.random</w:t>
        </w:r>
        <w:proofErr w:type="spellEnd"/>
        <w:r w:rsidRPr="00702B0E">
          <w:rPr>
            <w:rFonts w:ascii="Roboto" w:eastAsia="Times New Roman" w:hAnsi="Roboto" w:cs="Times New Roman"/>
            <w:b/>
            <w:color w:val="000000"/>
            <w:sz w:val="16"/>
            <w:szCs w:val="16"/>
            <w:lang w:eastAsia="en-IN"/>
          </w:rPr>
          <w:t>()</w:t>
        </w:r>
        <w:r w:rsidRPr="00702B0E">
          <w:rPr>
            <w:rFonts w:ascii="Roboto" w:eastAsia="Times New Roman" w:hAnsi="Roboto" w:cs="Times New Roman"/>
            <w:b/>
            <w:color w:val="000000"/>
            <w:sz w:val="16"/>
            <w:szCs w:val="16"/>
            <w:lang w:eastAsia="en-IN"/>
          </w:rPr>
          <w:br/>
          <w:t>This returns a random floating point number in the range [0, 1).</w:t>
        </w:r>
      </w:ins>
    </w:p>
    <w:p w:rsidR="00F43288" w:rsidRPr="00702B0E" w:rsidRDefault="00F43288" w:rsidP="00F43288">
      <w:pPr>
        <w:shd w:val="clear" w:color="auto" w:fill="FFFFFF"/>
        <w:spacing w:after="0" w:line="240" w:lineRule="auto"/>
        <w:ind w:left="150" w:right="150"/>
        <w:rPr>
          <w:ins w:id="143" w:author="Unknown"/>
          <w:rFonts w:ascii="Roboto" w:eastAsia="Times New Roman" w:hAnsi="Roboto" w:cs="Times New Roman"/>
          <w:b/>
          <w:color w:val="000000"/>
          <w:sz w:val="16"/>
          <w:szCs w:val="16"/>
          <w:lang w:eastAsia="en-IN"/>
        </w:rPr>
      </w:pPr>
      <w:ins w:id="144" w:author="Unknown">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"https://www.wisdomjobs.com/e-university/ruby-on-rails-2dot1-tutorial-1244.html" \o "Ruby on Rails 2.1 Tutorial"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Ruby on Rails 2.1 Tutorial</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145" w:author="Unknown"/>
          <w:rFonts w:ascii="Roboto" w:eastAsia="Times New Roman" w:hAnsi="Roboto" w:cs="Times New Roman"/>
          <w:b/>
          <w:color w:val="000000"/>
          <w:sz w:val="16"/>
          <w:szCs w:val="16"/>
          <w:lang w:eastAsia="en-IN"/>
        </w:rPr>
      </w:pPr>
      <w:ins w:id="146" w:author="Unknown">
        <w:r w:rsidRPr="00702B0E">
          <w:rPr>
            <w:rFonts w:ascii="Roboto" w:eastAsia="Times New Roman" w:hAnsi="Roboto" w:cs="Times New Roman"/>
            <w:b/>
            <w:bCs/>
            <w:color w:val="000000"/>
            <w:sz w:val="16"/>
            <w:szCs w:val="16"/>
            <w:lang w:eastAsia="en-IN"/>
          </w:rPr>
          <w:t>Question 23. Can I Create My Own Functions In C?</w:t>
        </w:r>
      </w:ins>
    </w:p>
    <w:p w:rsidR="00F43288" w:rsidRPr="00702B0E" w:rsidRDefault="00F43288" w:rsidP="00F43288">
      <w:pPr>
        <w:shd w:val="clear" w:color="auto" w:fill="FFFFFF"/>
        <w:spacing w:after="0" w:line="240" w:lineRule="auto"/>
        <w:ind w:left="150" w:right="150"/>
        <w:rPr>
          <w:ins w:id="147" w:author="Unknown"/>
          <w:rFonts w:ascii="Roboto" w:eastAsia="Times New Roman" w:hAnsi="Roboto" w:cs="Times New Roman"/>
          <w:b/>
          <w:color w:val="000000"/>
          <w:sz w:val="16"/>
          <w:szCs w:val="16"/>
          <w:lang w:eastAsia="en-IN"/>
        </w:rPr>
      </w:pPr>
      <w:proofErr w:type="gramStart"/>
      <w:ins w:id="148"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149" w:author="Unknown"/>
          <w:rFonts w:ascii="Roboto" w:eastAsia="Times New Roman" w:hAnsi="Roboto" w:cs="Times New Roman"/>
          <w:b/>
          <w:color w:val="000000"/>
          <w:sz w:val="16"/>
          <w:szCs w:val="16"/>
          <w:lang w:eastAsia="en-IN"/>
        </w:rPr>
      </w:pPr>
      <w:ins w:id="150" w:author="Unknown">
        <w:r w:rsidRPr="00702B0E">
          <w:rPr>
            <w:rFonts w:ascii="Roboto" w:eastAsia="Times New Roman" w:hAnsi="Roboto" w:cs="Times New Roman"/>
            <w:b/>
            <w:color w:val="000000"/>
            <w:sz w:val="16"/>
            <w:szCs w:val="16"/>
            <w:lang w:eastAsia="en-IN"/>
          </w:rPr>
          <w:t>Yes, you can create built-in modules containing functions, variables, exceptions and even new types in C.</w:t>
        </w:r>
      </w:ins>
    </w:p>
    <w:p w:rsidR="00F43288" w:rsidRPr="00702B0E" w:rsidRDefault="00F43288" w:rsidP="00F43288">
      <w:pPr>
        <w:shd w:val="clear" w:color="auto" w:fill="FFFFFF"/>
        <w:spacing w:after="0" w:line="240" w:lineRule="auto"/>
        <w:ind w:left="150" w:right="150"/>
        <w:rPr>
          <w:ins w:id="151" w:author="Unknown"/>
          <w:rFonts w:ascii="Roboto" w:eastAsia="Times New Roman" w:hAnsi="Roboto" w:cs="Times New Roman"/>
          <w:b/>
          <w:color w:val="000000"/>
          <w:sz w:val="16"/>
          <w:szCs w:val="16"/>
          <w:lang w:eastAsia="en-IN"/>
        </w:rPr>
      </w:pPr>
      <w:ins w:id="152" w:author="Unknown">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"https://www.wisdomjobs.com/e-university/r-programming-language-interview-questions.html" \o "R Programming language Interview Questions"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R Programming language Interview Questions</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153" w:author="Unknown"/>
          <w:rFonts w:ascii="Roboto" w:eastAsia="Times New Roman" w:hAnsi="Roboto" w:cs="Times New Roman"/>
          <w:b/>
          <w:color w:val="000000"/>
          <w:sz w:val="16"/>
          <w:szCs w:val="16"/>
          <w:lang w:eastAsia="en-IN"/>
        </w:rPr>
      </w:pPr>
      <w:ins w:id="154" w:author="Unknown">
        <w:r w:rsidRPr="00702B0E">
          <w:rPr>
            <w:rFonts w:ascii="Roboto" w:eastAsia="Times New Roman" w:hAnsi="Roboto" w:cs="Times New Roman"/>
            <w:b/>
            <w:bCs/>
            <w:color w:val="000000"/>
            <w:sz w:val="16"/>
            <w:szCs w:val="16"/>
            <w:lang w:eastAsia="en-IN"/>
          </w:rPr>
          <w:t>Question 24. Can I Create My Own Functions In C++?</w:t>
        </w:r>
      </w:ins>
    </w:p>
    <w:p w:rsidR="00F43288" w:rsidRPr="00702B0E" w:rsidRDefault="00F43288" w:rsidP="00F43288">
      <w:pPr>
        <w:shd w:val="clear" w:color="auto" w:fill="FFFFFF"/>
        <w:spacing w:after="0" w:line="240" w:lineRule="auto"/>
        <w:ind w:left="150" w:right="150"/>
        <w:rPr>
          <w:ins w:id="155" w:author="Unknown"/>
          <w:rFonts w:ascii="Roboto" w:eastAsia="Times New Roman" w:hAnsi="Roboto" w:cs="Times New Roman"/>
          <w:b/>
          <w:color w:val="000000"/>
          <w:sz w:val="16"/>
          <w:szCs w:val="16"/>
          <w:lang w:eastAsia="en-IN"/>
        </w:rPr>
      </w:pPr>
      <w:proofErr w:type="gramStart"/>
      <w:ins w:id="156"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157" w:author="Unknown"/>
          <w:rFonts w:ascii="Roboto" w:eastAsia="Times New Roman" w:hAnsi="Roboto" w:cs="Times New Roman"/>
          <w:b/>
          <w:color w:val="000000"/>
          <w:sz w:val="16"/>
          <w:szCs w:val="16"/>
          <w:lang w:eastAsia="en-IN"/>
        </w:rPr>
      </w:pPr>
      <w:ins w:id="158" w:author="Unknown">
        <w:r w:rsidRPr="00702B0E">
          <w:rPr>
            <w:rFonts w:ascii="Roboto" w:eastAsia="Times New Roman" w:hAnsi="Roboto" w:cs="Times New Roman"/>
            <w:b/>
            <w:color w:val="000000"/>
            <w:sz w:val="16"/>
            <w:szCs w:val="16"/>
            <w:lang w:eastAsia="en-IN"/>
          </w:rPr>
          <w:t>Yes, using the C compatibility features found in C++. Place extern "C" { ... } around the Python include files and put extern "C" before each function that is going to be called by the Python interpreter. Global or static C++ objects with constructors are probably not a good idea.</w:t>
        </w:r>
      </w:ins>
    </w:p>
    <w:p w:rsidR="00F43288" w:rsidRPr="00702B0E" w:rsidRDefault="00F43288" w:rsidP="00F43288">
      <w:pPr>
        <w:shd w:val="clear" w:color="auto" w:fill="FFFFFF"/>
        <w:spacing w:after="0" w:line="240" w:lineRule="auto"/>
        <w:ind w:left="150" w:right="150"/>
        <w:rPr>
          <w:ins w:id="159" w:author="Unknown"/>
          <w:rFonts w:ascii="Roboto" w:eastAsia="Times New Roman" w:hAnsi="Roboto" w:cs="Times New Roman"/>
          <w:b/>
          <w:color w:val="000000"/>
          <w:sz w:val="16"/>
          <w:szCs w:val="16"/>
          <w:lang w:eastAsia="en-IN"/>
        </w:rPr>
      </w:pPr>
      <w:ins w:id="160" w:author="Unknown">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"https://www.wisdomjobs.com/e-university/php-interview-questions.html" \o "PHP Interview Questions"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PHP Interview Questions</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161" w:author="Unknown"/>
          <w:rFonts w:ascii="Roboto" w:eastAsia="Times New Roman" w:hAnsi="Roboto" w:cs="Times New Roman"/>
          <w:b/>
          <w:color w:val="000000"/>
          <w:sz w:val="16"/>
          <w:szCs w:val="16"/>
          <w:lang w:eastAsia="en-IN"/>
        </w:rPr>
      </w:pPr>
      <w:ins w:id="162" w:author="Unknown">
        <w:r w:rsidRPr="00702B0E">
          <w:rPr>
            <w:rFonts w:ascii="Roboto" w:eastAsia="Times New Roman" w:hAnsi="Roboto" w:cs="Times New Roman"/>
            <w:b/>
            <w:bCs/>
            <w:color w:val="000000"/>
            <w:sz w:val="16"/>
            <w:szCs w:val="16"/>
            <w:lang w:eastAsia="en-IN"/>
          </w:rPr>
          <w:t>Question 25. How Can I Execute Arbitrary Python Statements From C?</w:t>
        </w:r>
      </w:ins>
    </w:p>
    <w:p w:rsidR="00F43288" w:rsidRPr="00702B0E" w:rsidRDefault="00F43288" w:rsidP="00F43288">
      <w:pPr>
        <w:shd w:val="clear" w:color="auto" w:fill="FFFFFF"/>
        <w:spacing w:after="0" w:line="240" w:lineRule="auto"/>
        <w:ind w:left="150" w:right="150"/>
        <w:rPr>
          <w:ins w:id="163" w:author="Unknown"/>
          <w:rFonts w:ascii="Roboto" w:eastAsia="Times New Roman" w:hAnsi="Roboto" w:cs="Times New Roman"/>
          <w:b/>
          <w:color w:val="000000"/>
          <w:sz w:val="16"/>
          <w:szCs w:val="16"/>
          <w:lang w:eastAsia="en-IN"/>
        </w:rPr>
      </w:pPr>
      <w:proofErr w:type="gramStart"/>
      <w:ins w:id="164"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165" w:author="Unknown"/>
          <w:rFonts w:ascii="Roboto" w:eastAsia="Times New Roman" w:hAnsi="Roboto" w:cs="Times New Roman"/>
          <w:b/>
          <w:color w:val="000000"/>
          <w:sz w:val="16"/>
          <w:szCs w:val="16"/>
          <w:lang w:eastAsia="en-IN"/>
        </w:rPr>
      </w:pPr>
      <w:ins w:id="166" w:author="Unknown">
        <w:r w:rsidRPr="00702B0E">
          <w:rPr>
            <w:rFonts w:ascii="Roboto" w:eastAsia="Times New Roman" w:hAnsi="Roboto" w:cs="Times New Roman"/>
            <w:b/>
            <w:color w:val="000000"/>
            <w:sz w:val="16"/>
            <w:szCs w:val="16"/>
            <w:lang w:eastAsia="en-IN"/>
          </w:rPr>
          <w:t xml:space="preserve">The highest-level function to do this is </w:t>
        </w:r>
        <w:proofErr w:type="spellStart"/>
        <w:r w:rsidRPr="00702B0E">
          <w:rPr>
            <w:rFonts w:ascii="Roboto" w:eastAsia="Times New Roman" w:hAnsi="Roboto" w:cs="Times New Roman"/>
            <w:b/>
            <w:color w:val="000000"/>
            <w:sz w:val="16"/>
            <w:szCs w:val="16"/>
            <w:lang w:eastAsia="en-IN"/>
          </w:rPr>
          <w:t>PyRun_</w:t>
        </w:r>
        <w:proofErr w:type="gramStart"/>
        <w:r w:rsidRPr="00702B0E">
          <w:rPr>
            <w:rFonts w:ascii="Roboto" w:eastAsia="Times New Roman" w:hAnsi="Roboto" w:cs="Times New Roman"/>
            <w:b/>
            <w:color w:val="000000"/>
            <w:sz w:val="16"/>
            <w:szCs w:val="16"/>
            <w:lang w:eastAsia="en-IN"/>
          </w:rPr>
          <w:t>SimpleString</w:t>
        </w:r>
        <w:proofErr w:type="spellEnd"/>
        <w:r w:rsidRPr="00702B0E">
          <w:rPr>
            <w:rFonts w:ascii="Roboto" w:eastAsia="Times New Roman" w:hAnsi="Roboto" w:cs="Times New Roman"/>
            <w:b/>
            <w:color w:val="000000"/>
            <w:sz w:val="16"/>
            <w:szCs w:val="16"/>
            <w:lang w:eastAsia="en-IN"/>
          </w:rPr>
          <w:t>(</w:t>
        </w:r>
        <w:proofErr w:type="gramEnd"/>
        <w:r w:rsidRPr="00702B0E">
          <w:rPr>
            <w:rFonts w:ascii="Roboto" w:eastAsia="Times New Roman" w:hAnsi="Roboto" w:cs="Times New Roman"/>
            <w:b/>
            <w:color w:val="000000"/>
            <w:sz w:val="16"/>
            <w:szCs w:val="16"/>
            <w:lang w:eastAsia="en-IN"/>
          </w:rPr>
          <w:t xml:space="preserve">) which takes a single string argument to be executed in the context of the module __main__ and returns 0 for success and -1 when an exception occurred (including </w:t>
        </w:r>
        <w:proofErr w:type="spellStart"/>
        <w:r w:rsidRPr="00702B0E">
          <w:rPr>
            <w:rFonts w:ascii="Roboto" w:eastAsia="Times New Roman" w:hAnsi="Roboto" w:cs="Times New Roman"/>
            <w:b/>
            <w:color w:val="000000"/>
            <w:sz w:val="16"/>
            <w:szCs w:val="16"/>
            <w:lang w:eastAsia="en-IN"/>
          </w:rPr>
          <w:t>SyntaxError</w:t>
        </w:r>
        <w:proofErr w:type="spellEnd"/>
        <w:r w:rsidRPr="00702B0E">
          <w:rPr>
            <w:rFonts w:ascii="Roboto" w:eastAsia="Times New Roman" w:hAnsi="Roboto" w:cs="Times New Roman"/>
            <w:b/>
            <w:color w:val="000000"/>
            <w:sz w:val="16"/>
            <w:szCs w:val="16"/>
            <w:lang w:eastAsia="en-IN"/>
          </w:rPr>
          <w:t>).</w:t>
        </w:r>
      </w:ins>
    </w:p>
    <w:p w:rsidR="00F43288" w:rsidRPr="00702B0E" w:rsidRDefault="00F43288" w:rsidP="00F43288">
      <w:pPr>
        <w:shd w:val="clear" w:color="auto" w:fill="FFFFFF"/>
        <w:spacing w:after="0" w:line="240" w:lineRule="auto"/>
        <w:ind w:left="150" w:right="150"/>
        <w:rPr>
          <w:ins w:id="167" w:author="Unknown"/>
          <w:rFonts w:ascii="Roboto" w:eastAsia="Times New Roman" w:hAnsi="Roboto" w:cs="Times New Roman"/>
          <w:b/>
          <w:color w:val="000000"/>
          <w:sz w:val="16"/>
          <w:szCs w:val="16"/>
          <w:lang w:eastAsia="en-IN"/>
        </w:rPr>
      </w:pPr>
      <w:ins w:id="168" w:author="Unknown">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"https://www.wisdomjobs.com/e-university/lisp-programming-tutorial-1392.html" \o "Lisp programming Tutorial"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Lisp programming Tutorial</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169" w:author="Unknown"/>
          <w:rFonts w:ascii="Roboto" w:eastAsia="Times New Roman" w:hAnsi="Roboto" w:cs="Times New Roman"/>
          <w:b/>
          <w:color w:val="000000"/>
          <w:sz w:val="16"/>
          <w:szCs w:val="16"/>
          <w:lang w:eastAsia="en-IN"/>
        </w:rPr>
      </w:pPr>
      <w:ins w:id="170" w:author="Unknown">
        <w:r w:rsidRPr="00702B0E">
          <w:rPr>
            <w:rFonts w:ascii="Roboto" w:eastAsia="Times New Roman" w:hAnsi="Roboto" w:cs="Times New Roman"/>
            <w:b/>
            <w:bCs/>
            <w:color w:val="000000"/>
            <w:sz w:val="16"/>
            <w:szCs w:val="16"/>
            <w:lang w:eastAsia="en-IN"/>
          </w:rPr>
          <w:t>Question 26. How Can I Evaluate An Arbitrary Python Expression From C?</w:t>
        </w:r>
      </w:ins>
    </w:p>
    <w:p w:rsidR="00F43288" w:rsidRPr="00702B0E" w:rsidRDefault="00F43288" w:rsidP="00F43288">
      <w:pPr>
        <w:shd w:val="clear" w:color="auto" w:fill="FFFFFF"/>
        <w:spacing w:after="0" w:line="240" w:lineRule="auto"/>
        <w:ind w:left="150" w:right="150"/>
        <w:rPr>
          <w:ins w:id="171" w:author="Unknown"/>
          <w:rFonts w:ascii="Roboto" w:eastAsia="Times New Roman" w:hAnsi="Roboto" w:cs="Times New Roman"/>
          <w:b/>
          <w:color w:val="000000"/>
          <w:sz w:val="16"/>
          <w:szCs w:val="16"/>
          <w:lang w:eastAsia="en-IN"/>
        </w:rPr>
      </w:pPr>
      <w:proofErr w:type="gramStart"/>
      <w:ins w:id="172"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173" w:author="Unknown"/>
          <w:rFonts w:ascii="Roboto" w:eastAsia="Times New Roman" w:hAnsi="Roboto" w:cs="Times New Roman"/>
          <w:b/>
          <w:color w:val="000000"/>
          <w:sz w:val="16"/>
          <w:szCs w:val="16"/>
          <w:lang w:eastAsia="en-IN"/>
        </w:rPr>
      </w:pPr>
      <w:ins w:id="174" w:author="Unknown">
        <w:r w:rsidRPr="00702B0E">
          <w:rPr>
            <w:rFonts w:ascii="Roboto" w:eastAsia="Times New Roman" w:hAnsi="Roboto" w:cs="Times New Roman"/>
            <w:b/>
            <w:color w:val="000000"/>
            <w:sz w:val="16"/>
            <w:szCs w:val="16"/>
            <w:lang w:eastAsia="en-IN"/>
          </w:rPr>
          <w:t xml:space="preserve">Call the function </w:t>
        </w:r>
        <w:proofErr w:type="spellStart"/>
        <w:r w:rsidRPr="00702B0E">
          <w:rPr>
            <w:rFonts w:ascii="Roboto" w:eastAsia="Times New Roman" w:hAnsi="Roboto" w:cs="Times New Roman"/>
            <w:b/>
            <w:color w:val="000000"/>
            <w:sz w:val="16"/>
            <w:szCs w:val="16"/>
            <w:lang w:eastAsia="en-IN"/>
          </w:rPr>
          <w:t>PyRun_</w:t>
        </w:r>
        <w:proofErr w:type="gramStart"/>
        <w:r w:rsidRPr="00702B0E">
          <w:rPr>
            <w:rFonts w:ascii="Roboto" w:eastAsia="Times New Roman" w:hAnsi="Roboto" w:cs="Times New Roman"/>
            <w:b/>
            <w:color w:val="000000"/>
            <w:sz w:val="16"/>
            <w:szCs w:val="16"/>
            <w:lang w:eastAsia="en-IN"/>
          </w:rPr>
          <w:t>String</w:t>
        </w:r>
        <w:proofErr w:type="spellEnd"/>
        <w:r w:rsidRPr="00702B0E">
          <w:rPr>
            <w:rFonts w:ascii="Roboto" w:eastAsia="Times New Roman" w:hAnsi="Roboto" w:cs="Times New Roman"/>
            <w:b/>
            <w:color w:val="000000"/>
            <w:sz w:val="16"/>
            <w:szCs w:val="16"/>
            <w:lang w:eastAsia="en-IN"/>
          </w:rPr>
          <w:t>(</w:t>
        </w:r>
        <w:proofErr w:type="gramEnd"/>
        <w:r w:rsidRPr="00702B0E">
          <w:rPr>
            <w:rFonts w:ascii="Roboto" w:eastAsia="Times New Roman" w:hAnsi="Roboto" w:cs="Times New Roman"/>
            <w:b/>
            <w:color w:val="000000"/>
            <w:sz w:val="16"/>
            <w:szCs w:val="16"/>
            <w:lang w:eastAsia="en-IN"/>
          </w:rPr>
          <w:t xml:space="preserve">) from the previous question with the start symbol </w:t>
        </w:r>
        <w:proofErr w:type="spellStart"/>
        <w:r w:rsidRPr="00702B0E">
          <w:rPr>
            <w:rFonts w:ascii="Roboto" w:eastAsia="Times New Roman" w:hAnsi="Roboto" w:cs="Times New Roman"/>
            <w:b/>
            <w:color w:val="000000"/>
            <w:sz w:val="16"/>
            <w:szCs w:val="16"/>
            <w:lang w:eastAsia="en-IN"/>
          </w:rPr>
          <w:t>Py_eval_input</w:t>
        </w:r>
        <w:proofErr w:type="spellEnd"/>
        <w:r w:rsidRPr="00702B0E">
          <w:rPr>
            <w:rFonts w:ascii="Roboto" w:eastAsia="Times New Roman" w:hAnsi="Roboto" w:cs="Times New Roman"/>
            <w:b/>
            <w:color w:val="000000"/>
            <w:sz w:val="16"/>
            <w:szCs w:val="16"/>
            <w:lang w:eastAsia="en-IN"/>
          </w:rPr>
          <w:t>; it parses an expression, evaluates it and returns its value.</w:t>
        </w:r>
      </w:ins>
    </w:p>
    <w:p w:rsidR="00F43288" w:rsidRPr="00702B0E" w:rsidRDefault="00F43288" w:rsidP="00F43288">
      <w:pPr>
        <w:shd w:val="clear" w:color="auto" w:fill="FFFFFF"/>
        <w:spacing w:after="0" w:line="240" w:lineRule="auto"/>
        <w:ind w:left="150" w:right="150"/>
        <w:rPr>
          <w:ins w:id="175" w:author="Unknown"/>
          <w:rFonts w:ascii="Roboto" w:eastAsia="Times New Roman" w:hAnsi="Roboto" w:cs="Times New Roman"/>
          <w:b/>
          <w:color w:val="000000"/>
          <w:sz w:val="16"/>
          <w:szCs w:val="16"/>
          <w:lang w:eastAsia="en-IN"/>
        </w:rPr>
      </w:pPr>
      <w:ins w:id="176" w:author="Unknown">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"https://www.wisdomjobs.com/e-university/wxpython-interview-questions.html" \o "wxPython Interview Questions" </w:instrText>
        </w:r>
        <w:r w:rsidRPr="00702B0E">
          <w:rPr>
            <w:rFonts w:ascii="Roboto" w:eastAsia="Times New Roman" w:hAnsi="Roboto" w:cs="Times New Roman"/>
            <w:b/>
            <w:color w:val="000000"/>
            <w:sz w:val="16"/>
            <w:szCs w:val="16"/>
            <w:lang w:eastAsia="en-IN"/>
          </w:rPr>
          <w:fldChar w:fldCharType="separate"/>
        </w:r>
        <w:proofErr w:type="spellStart"/>
        <w:proofErr w:type="gramStart"/>
        <w:r w:rsidRPr="00702B0E">
          <w:rPr>
            <w:rFonts w:ascii="Roboto" w:eastAsia="Times New Roman" w:hAnsi="Roboto" w:cs="Times New Roman"/>
            <w:b/>
            <w:color w:val="337AB7"/>
            <w:sz w:val="16"/>
            <w:szCs w:val="16"/>
            <w:u w:val="single"/>
            <w:bdr w:val="single" w:sz="6" w:space="7" w:color="0277BB" w:frame="1"/>
            <w:lang w:eastAsia="en-IN"/>
          </w:rPr>
          <w:t>wxPython</w:t>
        </w:r>
        <w:proofErr w:type="spellEnd"/>
        <w:proofErr w:type="gramEnd"/>
        <w:r w:rsidRPr="00702B0E">
          <w:rPr>
            <w:rFonts w:ascii="Roboto" w:eastAsia="Times New Roman" w:hAnsi="Roboto" w:cs="Times New Roman"/>
            <w:b/>
            <w:color w:val="337AB7"/>
            <w:sz w:val="16"/>
            <w:szCs w:val="16"/>
            <w:u w:val="single"/>
            <w:bdr w:val="single" w:sz="6" w:space="7" w:color="0277BB" w:frame="1"/>
            <w:lang w:eastAsia="en-IN"/>
          </w:rPr>
          <w:t xml:space="preserve"> Interview Questions</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177" w:author="Unknown"/>
          <w:rFonts w:ascii="Roboto" w:eastAsia="Times New Roman" w:hAnsi="Roboto" w:cs="Times New Roman"/>
          <w:b/>
          <w:color w:val="000000"/>
          <w:sz w:val="16"/>
          <w:szCs w:val="16"/>
          <w:lang w:eastAsia="en-IN"/>
        </w:rPr>
      </w:pPr>
      <w:ins w:id="178" w:author="Unknown">
        <w:r w:rsidRPr="00702B0E">
          <w:rPr>
            <w:rFonts w:ascii="Roboto" w:eastAsia="Times New Roman" w:hAnsi="Roboto" w:cs="Times New Roman"/>
            <w:b/>
            <w:bCs/>
            <w:color w:val="000000"/>
            <w:sz w:val="16"/>
            <w:szCs w:val="16"/>
            <w:lang w:eastAsia="en-IN"/>
          </w:rPr>
          <w:t>Question 27. How Do I Interface To C++ Objects From Python?</w:t>
        </w:r>
      </w:ins>
    </w:p>
    <w:p w:rsidR="00F43288" w:rsidRPr="00702B0E" w:rsidRDefault="00F43288" w:rsidP="00F43288">
      <w:pPr>
        <w:shd w:val="clear" w:color="auto" w:fill="FFFFFF"/>
        <w:spacing w:after="0" w:line="240" w:lineRule="auto"/>
        <w:ind w:left="150" w:right="150"/>
        <w:rPr>
          <w:ins w:id="179" w:author="Unknown"/>
          <w:rFonts w:ascii="Roboto" w:eastAsia="Times New Roman" w:hAnsi="Roboto" w:cs="Times New Roman"/>
          <w:b/>
          <w:color w:val="000000"/>
          <w:sz w:val="16"/>
          <w:szCs w:val="16"/>
          <w:lang w:eastAsia="en-IN"/>
        </w:rPr>
      </w:pPr>
      <w:proofErr w:type="gramStart"/>
      <w:ins w:id="180"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181" w:author="Unknown"/>
          <w:rFonts w:ascii="Roboto" w:eastAsia="Times New Roman" w:hAnsi="Roboto" w:cs="Times New Roman"/>
          <w:b/>
          <w:color w:val="000000"/>
          <w:sz w:val="16"/>
          <w:szCs w:val="16"/>
          <w:lang w:eastAsia="en-IN"/>
        </w:rPr>
      </w:pPr>
      <w:ins w:id="182" w:author="Unknown">
        <w:r w:rsidRPr="00702B0E">
          <w:rPr>
            <w:rFonts w:ascii="Roboto" w:eastAsia="Times New Roman" w:hAnsi="Roboto" w:cs="Times New Roman"/>
            <w:b/>
            <w:color w:val="000000"/>
            <w:sz w:val="16"/>
            <w:szCs w:val="16"/>
            <w:lang w:eastAsia="en-IN"/>
          </w:rPr>
          <w:lastRenderedPageBreak/>
          <w:t>Depending on your requirements, there are many approaches. To do this manually, begin by reading the "Extending and Embedding" document. Realize that for the Python run-time system, there isn't a whole lot of difference between C and C++ -- so the strategy of building a new Python type around a C structure (pointer) type will also work for C++ objects.</w:t>
        </w:r>
      </w:ins>
    </w:p>
    <w:p w:rsidR="00F43288" w:rsidRPr="00702B0E" w:rsidRDefault="00F43288" w:rsidP="00F43288">
      <w:pPr>
        <w:shd w:val="clear" w:color="auto" w:fill="FFFFFF"/>
        <w:spacing w:after="0" w:line="240" w:lineRule="auto"/>
        <w:ind w:left="150" w:right="150"/>
        <w:rPr>
          <w:ins w:id="183" w:author="Unknown"/>
          <w:rFonts w:ascii="Roboto" w:eastAsia="Times New Roman" w:hAnsi="Roboto" w:cs="Times New Roman"/>
          <w:b/>
          <w:color w:val="000000"/>
          <w:sz w:val="16"/>
          <w:szCs w:val="16"/>
          <w:lang w:eastAsia="en-IN"/>
        </w:rPr>
      </w:pPr>
      <w:ins w:id="184" w:author="Unknown">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"https://www.wisdomjobs.com/e-university/c-interview-questions.html" \o "C Interview Questions"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C Interview Questions</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185" w:author="Unknown"/>
          <w:rFonts w:ascii="Roboto" w:eastAsia="Times New Roman" w:hAnsi="Roboto" w:cs="Times New Roman"/>
          <w:b/>
          <w:color w:val="000000"/>
          <w:sz w:val="16"/>
          <w:szCs w:val="16"/>
          <w:lang w:eastAsia="en-IN"/>
        </w:rPr>
      </w:pPr>
      <w:ins w:id="186" w:author="Unknown">
        <w:r w:rsidRPr="00702B0E">
          <w:rPr>
            <w:rFonts w:ascii="Roboto" w:eastAsia="Times New Roman" w:hAnsi="Roboto" w:cs="Times New Roman"/>
            <w:b/>
            <w:bCs/>
            <w:color w:val="000000"/>
            <w:sz w:val="16"/>
            <w:szCs w:val="16"/>
            <w:lang w:eastAsia="en-IN"/>
          </w:rPr>
          <w:t>Question 28. How Do I Make Python Scripts Executable?</w:t>
        </w:r>
      </w:ins>
    </w:p>
    <w:p w:rsidR="00F43288" w:rsidRPr="00702B0E" w:rsidRDefault="00F43288" w:rsidP="00F43288">
      <w:pPr>
        <w:shd w:val="clear" w:color="auto" w:fill="FFFFFF"/>
        <w:spacing w:after="0" w:line="240" w:lineRule="auto"/>
        <w:ind w:left="150" w:right="150"/>
        <w:rPr>
          <w:ins w:id="187" w:author="Unknown"/>
          <w:rFonts w:ascii="Roboto" w:eastAsia="Times New Roman" w:hAnsi="Roboto" w:cs="Times New Roman"/>
          <w:b/>
          <w:color w:val="000000"/>
          <w:sz w:val="16"/>
          <w:szCs w:val="16"/>
          <w:lang w:eastAsia="en-IN"/>
        </w:rPr>
      </w:pPr>
      <w:proofErr w:type="gramStart"/>
      <w:ins w:id="188"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189" w:author="Unknown"/>
          <w:rFonts w:ascii="Roboto" w:eastAsia="Times New Roman" w:hAnsi="Roboto" w:cs="Times New Roman"/>
          <w:b/>
          <w:color w:val="000000"/>
          <w:sz w:val="16"/>
          <w:szCs w:val="16"/>
          <w:lang w:eastAsia="en-IN"/>
        </w:rPr>
      </w:pPr>
      <w:ins w:id="190" w:author="Unknown">
        <w:r w:rsidRPr="00702B0E">
          <w:rPr>
            <w:rFonts w:ascii="Roboto" w:eastAsia="Times New Roman" w:hAnsi="Roboto" w:cs="Times New Roman"/>
            <w:b/>
            <w:color w:val="000000"/>
            <w:sz w:val="16"/>
            <w:szCs w:val="16"/>
            <w:lang w:eastAsia="en-IN"/>
          </w:rPr>
          <w:t>On Windows 2000, the standard Python installer already associates the .</w:t>
        </w:r>
        <w:proofErr w:type="spellStart"/>
        <w:r w:rsidRPr="00702B0E">
          <w:rPr>
            <w:rFonts w:ascii="Roboto" w:eastAsia="Times New Roman" w:hAnsi="Roboto" w:cs="Times New Roman"/>
            <w:b/>
            <w:color w:val="000000"/>
            <w:sz w:val="16"/>
            <w:szCs w:val="16"/>
            <w:lang w:eastAsia="en-IN"/>
          </w:rPr>
          <w:t>py</w:t>
        </w:r>
        <w:proofErr w:type="spellEnd"/>
        <w:r w:rsidRPr="00702B0E">
          <w:rPr>
            <w:rFonts w:ascii="Roboto" w:eastAsia="Times New Roman" w:hAnsi="Roboto" w:cs="Times New Roman"/>
            <w:b/>
            <w:color w:val="000000"/>
            <w:sz w:val="16"/>
            <w:szCs w:val="16"/>
            <w:lang w:eastAsia="en-IN"/>
          </w:rPr>
          <w:t xml:space="preserve"> extension with a file type (</w:t>
        </w:r>
        <w:proofErr w:type="spellStart"/>
        <w:r w:rsidRPr="00702B0E">
          <w:rPr>
            <w:rFonts w:ascii="Roboto" w:eastAsia="Times New Roman" w:hAnsi="Roboto" w:cs="Times New Roman"/>
            <w:b/>
            <w:color w:val="000000"/>
            <w:sz w:val="16"/>
            <w:szCs w:val="16"/>
            <w:lang w:eastAsia="en-IN"/>
          </w:rPr>
          <w:t>Python.File</w:t>
        </w:r>
        <w:proofErr w:type="spellEnd"/>
        <w:r w:rsidRPr="00702B0E">
          <w:rPr>
            <w:rFonts w:ascii="Roboto" w:eastAsia="Times New Roman" w:hAnsi="Roboto" w:cs="Times New Roman"/>
            <w:b/>
            <w:color w:val="000000"/>
            <w:sz w:val="16"/>
            <w:szCs w:val="16"/>
            <w:lang w:eastAsia="en-IN"/>
          </w:rPr>
          <w:t>) and gives that file type an open command that runs the interpreter (</w:t>
        </w:r>
        <w:proofErr w:type="spellStart"/>
        <w:r w:rsidRPr="00702B0E">
          <w:rPr>
            <w:rFonts w:ascii="Roboto" w:eastAsia="Times New Roman" w:hAnsi="Roboto" w:cs="Times New Roman"/>
            <w:b/>
            <w:color w:val="000000"/>
            <w:sz w:val="16"/>
            <w:szCs w:val="16"/>
            <w:lang w:eastAsia="en-IN"/>
          </w:rPr>
          <w:t>D:Program</w:t>
        </w:r>
        <w:proofErr w:type="spellEnd"/>
        <w:r w:rsidRPr="00702B0E">
          <w:rPr>
            <w:rFonts w:ascii="Roboto" w:eastAsia="Times New Roman" w:hAnsi="Roboto" w:cs="Times New Roman"/>
            <w:b/>
            <w:color w:val="000000"/>
            <w:sz w:val="16"/>
            <w:szCs w:val="16"/>
            <w:lang w:eastAsia="en-IN"/>
          </w:rPr>
          <w:t xml:space="preserve"> FilesPythonpython.exe "%1" %*). This is enough to make scripts executable from the command prompt as 'foo.py'. If you'd rather be able to execute the script by simple typing 'foo' with no extension you need to add .</w:t>
        </w:r>
        <w:proofErr w:type="spellStart"/>
        <w:r w:rsidRPr="00702B0E">
          <w:rPr>
            <w:rFonts w:ascii="Roboto" w:eastAsia="Times New Roman" w:hAnsi="Roboto" w:cs="Times New Roman"/>
            <w:b/>
            <w:color w:val="000000"/>
            <w:sz w:val="16"/>
            <w:szCs w:val="16"/>
            <w:lang w:eastAsia="en-IN"/>
          </w:rPr>
          <w:t>py</w:t>
        </w:r>
        <w:proofErr w:type="spellEnd"/>
        <w:r w:rsidRPr="00702B0E">
          <w:rPr>
            <w:rFonts w:ascii="Roboto" w:eastAsia="Times New Roman" w:hAnsi="Roboto" w:cs="Times New Roman"/>
            <w:b/>
            <w:color w:val="000000"/>
            <w:sz w:val="16"/>
            <w:szCs w:val="16"/>
            <w:lang w:eastAsia="en-IN"/>
          </w:rPr>
          <w:t xml:space="preserve"> to the PATHEXT environment variable.</w:t>
        </w:r>
      </w:ins>
    </w:p>
    <w:p w:rsidR="00F43288" w:rsidRPr="00702B0E" w:rsidRDefault="00F43288" w:rsidP="00F43288">
      <w:pPr>
        <w:shd w:val="clear" w:color="auto" w:fill="FFFFFF"/>
        <w:spacing w:after="75" w:line="240" w:lineRule="auto"/>
        <w:ind w:left="150" w:right="150"/>
        <w:rPr>
          <w:ins w:id="191" w:author="Unknown"/>
          <w:rFonts w:ascii="Roboto" w:eastAsia="Times New Roman" w:hAnsi="Roboto" w:cs="Times New Roman"/>
          <w:b/>
          <w:color w:val="000000"/>
          <w:sz w:val="16"/>
          <w:szCs w:val="16"/>
          <w:lang w:eastAsia="en-IN"/>
        </w:rPr>
      </w:pPr>
      <w:ins w:id="192" w:author="Unknown">
        <w:r w:rsidRPr="00702B0E">
          <w:rPr>
            <w:rFonts w:ascii="Roboto" w:eastAsia="Times New Roman" w:hAnsi="Roboto" w:cs="Times New Roman"/>
            <w:b/>
            <w:color w:val="000000"/>
            <w:sz w:val="16"/>
            <w:szCs w:val="16"/>
            <w:lang w:eastAsia="en-IN"/>
          </w:rPr>
          <w:t xml:space="preserve">On Windows NT, the steps taken by the installer as described above allow you to run a script with 'foo.py', but a </w:t>
        </w:r>
        <w:proofErr w:type="spellStart"/>
        <w:r w:rsidRPr="00702B0E">
          <w:rPr>
            <w:rFonts w:ascii="Roboto" w:eastAsia="Times New Roman" w:hAnsi="Roboto" w:cs="Times New Roman"/>
            <w:b/>
            <w:color w:val="000000"/>
            <w:sz w:val="16"/>
            <w:szCs w:val="16"/>
            <w:lang w:eastAsia="en-IN"/>
          </w:rPr>
          <w:t>longtime</w:t>
        </w:r>
        <w:proofErr w:type="spellEnd"/>
        <w:r w:rsidRPr="00702B0E">
          <w:rPr>
            <w:rFonts w:ascii="Roboto" w:eastAsia="Times New Roman" w:hAnsi="Roboto" w:cs="Times New Roman"/>
            <w:b/>
            <w:color w:val="000000"/>
            <w:sz w:val="16"/>
            <w:szCs w:val="16"/>
            <w:lang w:eastAsia="en-IN"/>
          </w:rPr>
          <w:t xml:space="preserve"> bug in the NT command processor prevents you from redirecting the input or output of any script executed in this way. This is often important.</w:t>
        </w:r>
      </w:ins>
    </w:p>
    <w:p w:rsidR="00F43288" w:rsidRPr="00702B0E" w:rsidRDefault="00F43288" w:rsidP="00F43288">
      <w:pPr>
        <w:shd w:val="clear" w:color="auto" w:fill="FFFFFF"/>
        <w:spacing w:after="75" w:line="240" w:lineRule="auto"/>
        <w:ind w:left="150" w:right="150"/>
        <w:rPr>
          <w:ins w:id="193" w:author="Unknown"/>
          <w:rFonts w:ascii="Roboto" w:eastAsia="Times New Roman" w:hAnsi="Roboto" w:cs="Times New Roman"/>
          <w:b/>
          <w:color w:val="000000"/>
          <w:sz w:val="16"/>
          <w:szCs w:val="16"/>
          <w:lang w:eastAsia="en-IN"/>
        </w:rPr>
      </w:pPr>
      <w:ins w:id="194" w:author="Unknown">
        <w:r w:rsidRPr="00702B0E">
          <w:rPr>
            <w:rFonts w:ascii="Roboto" w:eastAsia="Times New Roman" w:hAnsi="Roboto" w:cs="Times New Roman"/>
            <w:b/>
            <w:color w:val="000000"/>
            <w:sz w:val="16"/>
            <w:szCs w:val="16"/>
            <w:lang w:eastAsia="en-IN"/>
          </w:rPr>
          <w:t>The incantation for making a Python script executable under WinNT is to give the file an extension of .</w:t>
        </w:r>
        <w:proofErr w:type="spellStart"/>
        <w:r w:rsidRPr="00702B0E">
          <w:rPr>
            <w:rFonts w:ascii="Roboto" w:eastAsia="Times New Roman" w:hAnsi="Roboto" w:cs="Times New Roman"/>
            <w:b/>
            <w:color w:val="000000"/>
            <w:sz w:val="16"/>
            <w:szCs w:val="16"/>
            <w:lang w:eastAsia="en-IN"/>
          </w:rPr>
          <w:t>cmd</w:t>
        </w:r>
        <w:proofErr w:type="spellEnd"/>
        <w:r w:rsidRPr="00702B0E">
          <w:rPr>
            <w:rFonts w:ascii="Roboto" w:eastAsia="Times New Roman" w:hAnsi="Roboto" w:cs="Times New Roman"/>
            <w:b/>
            <w:color w:val="000000"/>
            <w:sz w:val="16"/>
            <w:szCs w:val="16"/>
            <w:lang w:eastAsia="en-IN"/>
          </w:rPr>
          <w:t xml:space="preserve"> and add the following as the first line:</w:t>
        </w:r>
      </w:ins>
    </w:p>
    <w:p w:rsidR="00F43288" w:rsidRPr="00702B0E" w:rsidRDefault="00F43288" w:rsidP="00F43288">
      <w:pPr>
        <w:shd w:val="clear" w:color="auto" w:fill="FFFFFF"/>
        <w:spacing w:after="75" w:line="240" w:lineRule="auto"/>
        <w:ind w:left="150" w:right="150"/>
        <w:rPr>
          <w:ins w:id="195" w:author="Unknown"/>
          <w:rFonts w:ascii="Roboto" w:eastAsia="Times New Roman" w:hAnsi="Roboto" w:cs="Times New Roman"/>
          <w:b/>
          <w:color w:val="000000"/>
          <w:sz w:val="16"/>
          <w:szCs w:val="16"/>
          <w:lang w:eastAsia="en-IN"/>
        </w:rPr>
      </w:pPr>
      <w:ins w:id="196" w:author="Unknown">
        <w:r w:rsidRPr="00702B0E">
          <w:rPr>
            <w:rFonts w:ascii="Roboto" w:eastAsia="Times New Roman" w:hAnsi="Roboto" w:cs="Times New Roman"/>
            <w:b/>
            <w:color w:val="000000"/>
            <w:sz w:val="16"/>
            <w:szCs w:val="16"/>
            <w:lang w:eastAsia="en-IN"/>
          </w:rPr>
          <w:t>@</w:t>
        </w:r>
        <w:proofErr w:type="spellStart"/>
        <w:r w:rsidRPr="00702B0E">
          <w:rPr>
            <w:rFonts w:ascii="Roboto" w:eastAsia="Times New Roman" w:hAnsi="Roboto" w:cs="Times New Roman"/>
            <w:b/>
            <w:color w:val="000000"/>
            <w:sz w:val="16"/>
            <w:szCs w:val="16"/>
            <w:lang w:eastAsia="en-IN"/>
          </w:rPr>
          <w:t>setlocal</w:t>
        </w:r>
        <w:proofErr w:type="spellEnd"/>
        <w:r w:rsidRPr="00702B0E">
          <w:rPr>
            <w:rFonts w:ascii="Roboto" w:eastAsia="Times New Roman" w:hAnsi="Roboto" w:cs="Times New Roman"/>
            <w:b/>
            <w:color w:val="000000"/>
            <w:sz w:val="16"/>
            <w:szCs w:val="16"/>
            <w:lang w:eastAsia="en-IN"/>
          </w:rPr>
          <w:t xml:space="preserve"> </w:t>
        </w:r>
        <w:proofErr w:type="spellStart"/>
        <w:r w:rsidRPr="00702B0E">
          <w:rPr>
            <w:rFonts w:ascii="Roboto" w:eastAsia="Times New Roman" w:hAnsi="Roboto" w:cs="Times New Roman"/>
            <w:b/>
            <w:color w:val="000000"/>
            <w:sz w:val="16"/>
            <w:szCs w:val="16"/>
            <w:lang w:eastAsia="en-IN"/>
          </w:rPr>
          <w:t>enableextensions</w:t>
        </w:r>
        <w:proofErr w:type="spellEnd"/>
        <w:r w:rsidRPr="00702B0E">
          <w:rPr>
            <w:rFonts w:ascii="Roboto" w:eastAsia="Times New Roman" w:hAnsi="Roboto" w:cs="Times New Roman"/>
            <w:b/>
            <w:color w:val="000000"/>
            <w:sz w:val="16"/>
            <w:szCs w:val="16"/>
            <w:lang w:eastAsia="en-IN"/>
          </w:rPr>
          <w:t xml:space="preserve"> &amp; python -x %~f0 %* &amp; </w:t>
        </w:r>
        <w:proofErr w:type="spellStart"/>
        <w:proofErr w:type="gramStart"/>
        <w:r w:rsidRPr="00702B0E">
          <w:rPr>
            <w:rFonts w:ascii="Roboto" w:eastAsia="Times New Roman" w:hAnsi="Roboto" w:cs="Times New Roman"/>
            <w:b/>
            <w:color w:val="000000"/>
            <w:sz w:val="16"/>
            <w:szCs w:val="16"/>
            <w:lang w:eastAsia="en-IN"/>
          </w:rPr>
          <w:t>goto</w:t>
        </w:r>
        <w:proofErr w:type="spellEnd"/>
        <w:r w:rsidRPr="00702B0E">
          <w:rPr>
            <w:rFonts w:ascii="Roboto" w:eastAsia="Times New Roman" w:hAnsi="Roboto" w:cs="Times New Roman"/>
            <w:b/>
            <w:color w:val="000000"/>
            <w:sz w:val="16"/>
            <w:szCs w:val="16"/>
            <w:lang w:eastAsia="en-IN"/>
          </w:rPr>
          <w:t xml:space="preserve"> :EOF</w:t>
        </w:r>
        <w:proofErr w:type="gramEnd"/>
      </w:ins>
    </w:p>
    <w:p w:rsidR="00F43288" w:rsidRPr="00702B0E" w:rsidRDefault="00F43288" w:rsidP="00F43288">
      <w:pPr>
        <w:shd w:val="clear" w:color="auto" w:fill="FFFFFF"/>
        <w:spacing w:after="0" w:line="240" w:lineRule="auto"/>
        <w:ind w:left="150" w:right="150"/>
        <w:rPr>
          <w:ins w:id="197" w:author="Unknown"/>
          <w:rFonts w:ascii="Roboto" w:eastAsia="Times New Roman" w:hAnsi="Roboto" w:cs="Times New Roman"/>
          <w:b/>
          <w:color w:val="000000"/>
          <w:sz w:val="16"/>
          <w:szCs w:val="16"/>
          <w:lang w:eastAsia="en-IN"/>
        </w:rPr>
      </w:pPr>
      <w:ins w:id="198" w:author="Unknown">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"https://www.wisdomjobs.com/e-university/r-programming-language-tutorial-1579.html" \o "R Programming language Tutorial"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R Programming language Tutorial</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199" w:author="Unknown"/>
          <w:rFonts w:ascii="Roboto" w:eastAsia="Times New Roman" w:hAnsi="Roboto" w:cs="Times New Roman"/>
          <w:b/>
          <w:color w:val="000000"/>
          <w:sz w:val="16"/>
          <w:szCs w:val="16"/>
          <w:lang w:eastAsia="en-IN"/>
        </w:rPr>
      </w:pPr>
      <w:ins w:id="200" w:author="Unknown">
        <w:r w:rsidRPr="00702B0E">
          <w:rPr>
            <w:rFonts w:ascii="Roboto" w:eastAsia="Times New Roman" w:hAnsi="Roboto" w:cs="Times New Roman"/>
            <w:b/>
            <w:bCs/>
            <w:color w:val="000000"/>
            <w:sz w:val="16"/>
            <w:szCs w:val="16"/>
            <w:lang w:eastAsia="en-IN"/>
          </w:rPr>
          <w:t>Question 29. How Do I Debug An Extension?</w:t>
        </w:r>
      </w:ins>
    </w:p>
    <w:p w:rsidR="00F43288" w:rsidRPr="00702B0E" w:rsidRDefault="00F43288" w:rsidP="00702B0E">
      <w:pPr>
        <w:pStyle w:val="NoSpacing"/>
        <w:rPr>
          <w:ins w:id="201" w:author="Unknown"/>
          <w:b/>
          <w:color w:val="000000"/>
          <w:lang w:eastAsia="en-IN"/>
        </w:rPr>
      </w:pPr>
      <w:proofErr w:type="gramStart"/>
      <w:ins w:id="202" w:author="Unknown">
        <w:r w:rsidRPr="00702B0E">
          <w:rPr>
            <w:b/>
            <w:lang w:eastAsia="en-IN"/>
          </w:rPr>
          <w:t xml:space="preserve">Answer </w:t>
        </w:r>
        <w:r w:rsidRPr="00702B0E">
          <w:rPr>
            <w:b/>
          </w:rPr>
          <w:t>:</w:t>
        </w:r>
        <w:proofErr w:type="gramEnd"/>
      </w:ins>
    </w:p>
    <w:p w:rsidR="00F43288" w:rsidRPr="00702B0E" w:rsidRDefault="00F43288" w:rsidP="00F43288">
      <w:pPr>
        <w:shd w:val="clear" w:color="auto" w:fill="FFFFFF"/>
        <w:spacing w:after="0" w:line="240" w:lineRule="auto"/>
        <w:ind w:left="150" w:right="150"/>
        <w:rPr>
          <w:ins w:id="203" w:author="Unknown"/>
          <w:rFonts w:ascii="Roboto" w:eastAsia="Times New Roman" w:hAnsi="Roboto" w:cs="Times New Roman"/>
          <w:b/>
          <w:color w:val="000000"/>
          <w:sz w:val="16"/>
          <w:szCs w:val="16"/>
          <w:lang w:eastAsia="en-IN"/>
        </w:rPr>
      </w:pPr>
      <w:ins w:id="204" w:author="Unknown">
        <w:r w:rsidRPr="00702B0E">
          <w:rPr>
            <w:rFonts w:ascii="Roboto" w:eastAsia="Times New Roman" w:hAnsi="Roboto" w:cs="Times New Roman"/>
            <w:b/>
            <w:color w:val="000000"/>
            <w:sz w:val="16"/>
            <w:szCs w:val="16"/>
            <w:lang w:eastAsia="en-IN"/>
          </w:rPr>
          <w:t>When using GDB with dynamically loaded extensions, you can't set a breakpoint in your extension until your extension is loaded.</w:t>
        </w:r>
        <w:r w:rsidRPr="00702B0E">
          <w:rPr>
            <w:rFonts w:ascii="Roboto" w:eastAsia="Times New Roman" w:hAnsi="Roboto" w:cs="Times New Roman"/>
            <w:b/>
            <w:color w:val="000000"/>
            <w:sz w:val="16"/>
            <w:szCs w:val="16"/>
            <w:lang w:eastAsia="en-IN"/>
          </w:rPr>
          <w:br/>
          <w:t>In your .</w:t>
        </w:r>
        <w:proofErr w:type="spellStart"/>
        <w:r w:rsidRPr="00702B0E">
          <w:rPr>
            <w:rFonts w:ascii="Roboto" w:eastAsia="Times New Roman" w:hAnsi="Roboto" w:cs="Times New Roman"/>
            <w:b/>
            <w:color w:val="000000"/>
            <w:sz w:val="16"/>
            <w:szCs w:val="16"/>
            <w:lang w:eastAsia="en-IN"/>
          </w:rPr>
          <w:t>gdbinit</w:t>
        </w:r>
        <w:proofErr w:type="spellEnd"/>
        <w:r w:rsidRPr="00702B0E">
          <w:rPr>
            <w:rFonts w:ascii="Roboto" w:eastAsia="Times New Roman" w:hAnsi="Roboto" w:cs="Times New Roman"/>
            <w:b/>
            <w:color w:val="000000"/>
            <w:sz w:val="16"/>
            <w:szCs w:val="16"/>
            <w:lang w:eastAsia="en-IN"/>
          </w:rPr>
          <w:t xml:space="preserve"> file (or interactively), add the command</w:t>
        </w:r>
        <w:proofErr w:type="gramStart"/>
        <w:r w:rsidRPr="00702B0E">
          <w:rPr>
            <w:rFonts w:ascii="Roboto" w:eastAsia="Times New Roman" w:hAnsi="Roboto" w:cs="Times New Roman"/>
            <w:b/>
            <w:color w:val="000000"/>
            <w:sz w:val="16"/>
            <w:szCs w:val="16"/>
            <w:lang w:eastAsia="en-IN"/>
          </w:rPr>
          <w:t>:</w:t>
        </w:r>
        <w:proofErr w:type="gramEnd"/>
        <w:r w:rsidRPr="00702B0E">
          <w:rPr>
            <w:rFonts w:ascii="Roboto" w:eastAsia="Times New Roman" w:hAnsi="Roboto" w:cs="Times New Roman"/>
            <w:b/>
            <w:color w:val="000000"/>
            <w:sz w:val="16"/>
            <w:szCs w:val="16"/>
            <w:lang w:eastAsia="en-IN"/>
          </w:rPr>
          <w:br/>
        </w:r>
        <w:proofErr w:type="spellStart"/>
        <w:r w:rsidRPr="00702B0E">
          <w:rPr>
            <w:rFonts w:ascii="Roboto" w:eastAsia="Times New Roman" w:hAnsi="Roboto" w:cs="Times New Roman"/>
            <w:b/>
            <w:color w:val="000000"/>
            <w:sz w:val="16"/>
            <w:szCs w:val="16"/>
            <w:lang w:eastAsia="en-IN"/>
          </w:rPr>
          <w:t>br</w:t>
        </w:r>
        <w:proofErr w:type="spellEnd"/>
        <w:r w:rsidRPr="00702B0E">
          <w:rPr>
            <w:rFonts w:ascii="Roboto" w:eastAsia="Times New Roman" w:hAnsi="Roboto" w:cs="Times New Roman"/>
            <w:b/>
            <w:color w:val="000000"/>
            <w:sz w:val="16"/>
            <w:szCs w:val="16"/>
            <w:lang w:eastAsia="en-IN"/>
          </w:rPr>
          <w:t xml:space="preserve"> _</w:t>
        </w:r>
        <w:proofErr w:type="spellStart"/>
        <w:r w:rsidRPr="00702B0E">
          <w:rPr>
            <w:rFonts w:ascii="Roboto" w:eastAsia="Times New Roman" w:hAnsi="Roboto" w:cs="Times New Roman"/>
            <w:b/>
            <w:color w:val="000000"/>
            <w:sz w:val="16"/>
            <w:szCs w:val="16"/>
            <w:lang w:eastAsia="en-IN"/>
          </w:rPr>
          <w:t>PyImport_LoadDynamicModule</w:t>
        </w:r>
        <w:proofErr w:type="spellEnd"/>
        <w:r w:rsidRPr="00702B0E">
          <w:rPr>
            <w:rFonts w:ascii="Roboto" w:eastAsia="Times New Roman" w:hAnsi="Roboto" w:cs="Times New Roman"/>
            <w:b/>
            <w:color w:val="000000"/>
            <w:sz w:val="16"/>
            <w:szCs w:val="16"/>
            <w:lang w:eastAsia="en-IN"/>
          </w:rPr>
          <w:br/>
          <w:t>Then, when you run GDB:</w:t>
        </w:r>
        <w:r w:rsidRPr="00702B0E">
          <w:rPr>
            <w:rFonts w:ascii="Roboto" w:eastAsia="Times New Roman" w:hAnsi="Roboto" w:cs="Times New Roman"/>
            <w:b/>
            <w:color w:val="000000"/>
            <w:sz w:val="16"/>
            <w:szCs w:val="16"/>
            <w:lang w:eastAsia="en-IN"/>
          </w:rPr>
          <w:br/>
          <w:t xml:space="preserve">$ </w:t>
        </w:r>
        <w:proofErr w:type="spellStart"/>
        <w:r w:rsidRPr="00702B0E">
          <w:rPr>
            <w:rFonts w:ascii="Roboto" w:eastAsia="Times New Roman" w:hAnsi="Roboto" w:cs="Times New Roman"/>
            <w:b/>
            <w:color w:val="000000"/>
            <w:sz w:val="16"/>
            <w:szCs w:val="16"/>
            <w:lang w:eastAsia="en-IN"/>
          </w:rPr>
          <w:t>gdb</w:t>
        </w:r>
        <w:proofErr w:type="spellEnd"/>
        <w:r w:rsidRPr="00702B0E">
          <w:rPr>
            <w:rFonts w:ascii="Roboto" w:eastAsia="Times New Roman" w:hAnsi="Roboto" w:cs="Times New Roman"/>
            <w:b/>
            <w:color w:val="000000"/>
            <w:sz w:val="16"/>
            <w:szCs w:val="16"/>
            <w:lang w:eastAsia="en-IN"/>
          </w:rPr>
          <w:t xml:space="preserve"> /local/bin/python</w:t>
        </w:r>
        <w:r w:rsidRPr="00702B0E">
          <w:rPr>
            <w:rFonts w:ascii="Roboto" w:eastAsia="Times New Roman" w:hAnsi="Roboto" w:cs="Times New Roman"/>
            <w:b/>
            <w:color w:val="000000"/>
            <w:sz w:val="16"/>
            <w:szCs w:val="16"/>
            <w:lang w:eastAsia="en-IN"/>
          </w:rPr>
          <w:br/>
        </w:r>
        <w:proofErr w:type="spellStart"/>
        <w:r w:rsidRPr="00702B0E">
          <w:rPr>
            <w:rFonts w:ascii="Roboto" w:eastAsia="Times New Roman" w:hAnsi="Roboto" w:cs="Times New Roman"/>
            <w:b/>
            <w:color w:val="000000"/>
            <w:sz w:val="16"/>
            <w:szCs w:val="16"/>
            <w:lang w:eastAsia="en-IN"/>
          </w:rPr>
          <w:t>gdb</w:t>
        </w:r>
        <w:proofErr w:type="spellEnd"/>
        <w:r w:rsidRPr="00702B0E">
          <w:rPr>
            <w:rFonts w:ascii="Roboto" w:eastAsia="Times New Roman" w:hAnsi="Roboto" w:cs="Times New Roman"/>
            <w:b/>
            <w:color w:val="000000"/>
            <w:sz w:val="16"/>
            <w:szCs w:val="16"/>
            <w:lang w:eastAsia="en-IN"/>
          </w:rPr>
          <w:t>) run myscript.py</w:t>
        </w:r>
        <w:r w:rsidRPr="00702B0E">
          <w:rPr>
            <w:rFonts w:ascii="Roboto" w:eastAsia="Times New Roman" w:hAnsi="Roboto" w:cs="Times New Roman"/>
            <w:b/>
            <w:color w:val="000000"/>
            <w:sz w:val="16"/>
            <w:szCs w:val="16"/>
            <w:lang w:eastAsia="en-IN"/>
          </w:rPr>
          <w:br/>
        </w:r>
        <w:proofErr w:type="spellStart"/>
        <w:r w:rsidRPr="00702B0E">
          <w:rPr>
            <w:rFonts w:ascii="Roboto" w:eastAsia="Times New Roman" w:hAnsi="Roboto" w:cs="Times New Roman"/>
            <w:b/>
            <w:color w:val="000000"/>
            <w:sz w:val="16"/>
            <w:szCs w:val="16"/>
            <w:lang w:eastAsia="en-IN"/>
          </w:rPr>
          <w:t>gdb</w:t>
        </w:r>
        <w:proofErr w:type="spellEnd"/>
        <w:r w:rsidRPr="00702B0E">
          <w:rPr>
            <w:rFonts w:ascii="Roboto" w:eastAsia="Times New Roman" w:hAnsi="Roboto" w:cs="Times New Roman"/>
            <w:b/>
            <w:color w:val="000000"/>
            <w:sz w:val="16"/>
            <w:szCs w:val="16"/>
            <w:lang w:eastAsia="en-IN"/>
          </w:rPr>
          <w:t>) continue # repeat until your extension is loaded</w:t>
        </w:r>
        <w:r w:rsidRPr="00702B0E">
          <w:rPr>
            <w:rFonts w:ascii="Roboto" w:eastAsia="Times New Roman" w:hAnsi="Roboto" w:cs="Times New Roman"/>
            <w:b/>
            <w:color w:val="000000"/>
            <w:sz w:val="16"/>
            <w:szCs w:val="16"/>
            <w:lang w:eastAsia="en-IN"/>
          </w:rPr>
          <w:br/>
        </w:r>
        <w:proofErr w:type="spellStart"/>
        <w:r w:rsidRPr="00702B0E">
          <w:rPr>
            <w:rFonts w:ascii="Roboto" w:eastAsia="Times New Roman" w:hAnsi="Roboto" w:cs="Times New Roman"/>
            <w:b/>
            <w:color w:val="000000"/>
            <w:sz w:val="16"/>
            <w:szCs w:val="16"/>
            <w:lang w:eastAsia="en-IN"/>
          </w:rPr>
          <w:t>gdb</w:t>
        </w:r>
        <w:proofErr w:type="spellEnd"/>
        <w:r w:rsidRPr="00702B0E">
          <w:rPr>
            <w:rFonts w:ascii="Roboto" w:eastAsia="Times New Roman" w:hAnsi="Roboto" w:cs="Times New Roman"/>
            <w:b/>
            <w:color w:val="000000"/>
            <w:sz w:val="16"/>
            <w:szCs w:val="16"/>
            <w:lang w:eastAsia="en-IN"/>
          </w:rPr>
          <w:t>) finish # so that your extension is loaded</w:t>
        </w:r>
        <w:r w:rsidRPr="00702B0E">
          <w:rPr>
            <w:rFonts w:ascii="Roboto" w:eastAsia="Times New Roman" w:hAnsi="Roboto" w:cs="Times New Roman"/>
            <w:b/>
            <w:color w:val="000000"/>
            <w:sz w:val="16"/>
            <w:szCs w:val="16"/>
            <w:lang w:eastAsia="en-IN"/>
          </w:rPr>
          <w:br/>
        </w:r>
        <w:proofErr w:type="spellStart"/>
        <w:r w:rsidRPr="00702B0E">
          <w:rPr>
            <w:rFonts w:ascii="Roboto" w:eastAsia="Times New Roman" w:hAnsi="Roboto" w:cs="Times New Roman"/>
            <w:b/>
            <w:color w:val="000000"/>
            <w:sz w:val="16"/>
            <w:szCs w:val="16"/>
            <w:lang w:eastAsia="en-IN"/>
          </w:rPr>
          <w:t>gdb</w:t>
        </w:r>
        <w:proofErr w:type="spellEnd"/>
        <w:r w:rsidRPr="00702B0E">
          <w:rPr>
            <w:rFonts w:ascii="Roboto" w:eastAsia="Times New Roman" w:hAnsi="Roboto" w:cs="Times New Roman"/>
            <w:b/>
            <w:color w:val="000000"/>
            <w:sz w:val="16"/>
            <w:szCs w:val="16"/>
            <w:lang w:eastAsia="en-IN"/>
          </w:rPr>
          <w:t xml:space="preserve">) </w:t>
        </w:r>
        <w:proofErr w:type="spellStart"/>
        <w:r w:rsidRPr="00702B0E">
          <w:rPr>
            <w:rFonts w:ascii="Roboto" w:eastAsia="Times New Roman" w:hAnsi="Roboto" w:cs="Times New Roman"/>
            <w:b/>
            <w:color w:val="000000"/>
            <w:sz w:val="16"/>
            <w:szCs w:val="16"/>
            <w:lang w:eastAsia="en-IN"/>
          </w:rPr>
          <w:t>br</w:t>
        </w:r>
        <w:proofErr w:type="spellEnd"/>
        <w:r w:rsidRPr="00702B0E">
          <w:rPr>
            <w:rFonts w:ascii="Roboto" w:eastAsia="Times New Roman" w:hAnsi="Roboto" w:cs="Times New Roman"/>
            <w:b/>
            <w:color w:val="000000"/>
            <w:sz w:val="16"/>
            <w:szCs w:val="16"/>
            <w:lang w:eastAsia="en-IN"/>
          </w:rPr>
          <w:t xml:space="preserve"> myfunction.c:50</w:t>
        </w:r>
        <w:r w:rsidRPr="00702B0E">
          <w:rPr>
            <w:rFonts w:ascii="Roboto" w:eastAsia="Times New Roman" w:hAnsi="Roboto" w:cs="Times New Roman"/>
            <w:b/>
            <w:color w:val="000000"/>
            <w:sz w:val="16"/>
            <w:szCs w:val="16"/>
            <w:lang w:eastAsia="en-IN"/>
          </w:rPr>
          <w:br/>
        </w:r>
        <w:proofErr w:type="spellStart"/>
        <w:r w:rsidRPr="00702B0E">
          <w:rPr>
            <w:rFonts w:ascii="Roboto" w:eastAsia="Times New Roman" w:hAnsi="Roboto" w:cs="Times New Roman"/>
            <w:b/>
            <w:color w:val="000000"/>
            <w:sz w:val="16"/>
            <w:szCs w:val="16"/>
            <w:lang w:eastAsia="en-IN"/>
          </w:rPr>
          <w:t>gdb</w:t>
        </w:r>
        <w:proofErr w:type="spellEnd"/>
        <w:r w:rsidRPr="00702B0E">
          <w:rPr>
            <w:rFonts w:ascii="Roboto" w:eastAsia="Times New Roman" w:hAnsi="Roboto" w:cs="Times New Roman"/>
            <w:b/>
            <w:color w:val="000000"/>
            <w:sz w:val="16"/>
            <w:szCs w:val="16"/>
            <w:lang w:eastAsia="en-IN"/>
          </w:rPr>
          <w:t>) continue</w:t>
        </w:r>
      </w:ins>
    </w:p>
    <w:p w:rsidR="00F43288" w:rsidRPr="00702B0E" w:rsidRDefault="00F43288" w:rsidP="00F43288">
      <w:pPr>
        <w:shd w:val="clear" w:color="auto" w:fill="FFFFFF"/>
        <w:spacing w:after="0" w:line="240" w:lineRule="auto"/>
        <w:ind w:left="150" w:right="150"/>
        <w:rPr>
          <w:ins w:id="205" w:author="Unknown"/>
          <w:rFonts w:ascii="Roboto" w:eastAsia="Times New Roman" w:hAnsi="Roboto" w:cs="Times New Roman"/>
          <w:b/>
          <w:color w:val="000000"/>
          <w:sz w:val="16"/>
          <w:szCs w:val="16"/>
          <w:lang w:eastAsia="en-IN"/>
        </w:rPr>
      </w:pPr>
      <w:ins w:id="206" w:author="Unknown">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"https://www.wisdomjobs.com/e-university/python-automation-testing-interview-questions.html" \o "Python Automation Testing Interview Questions"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Python Automation Testing Interview Questions</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207" w:author="Unknown"/>
          <w:rFonts w:ascii="Roboto" w:eastAsia="Times New Roman" w:hAnsi="Roboto" w:cs="Times New Roman"/>
          <w:b/>
          <w:color w:val="000000"/>
          <w:sz w:val="16"/>
          <w:szCs w:val="16"/>
          <w:lang w:eastAsia="en-IN"/>
        </w:rPr>
      </w:pPr>
      <w:ins w:id="208" w:author="Unknown">
        <w:r w:rsidRPr="00702B0E">
          <w:rPr>
            <w:rFonts w:ascii="Roboto" w:eastAsia="Times New Roman" w:hAnsi="Roboto" w:cs="Times New Roman"/>
            <w:b/>
            <w:bCs/>
            <w:color w:val="000000"/>
            <w:sz w:val="16"/>
            <w:szCs w:val="16"/>
            <w:lang w:eastAsia="en-IN"/>
          </w:rPr>
          <w:t>Question 30. Where Is Freeze For Windows?</w:t>
        </w:r>
      </w:ins>
    </w:p>
    <w:p w:rsidR="00F43288" w:rsidRPr="00702B0E" w:rsidRDefault="00F43288" w:rsidP="00F43288">
      <w:pPr>
        <w:shd w:val="clear" w:color="auto" w:fill="FFFFFF"/>
        <w:spacing w:after="0" w:line="240" w:lineRule="auto"/>
        <w:ind w:left="150" w:right="150"/>
        <w:rPr>
          <w:ins w:id="209" w:author="Unknown"/>
          <w:rFonts w:ascii="Roboto" w:eastAsia="Times New Roman" w:hAnsi="Roboto" w:cs="Times New Roman"/>
          <w:b/>
          <w:color w:val="000000"/>
          <w:sz w:val="16"/>
          <w:szCs w:val="16"/>
          <w:lang w:eastAsia="en-IN"/>
        </w:rPr>
      </w:pPr>
      <w:proofErr w:type="gramStart"/>
      <w:ins w:id="210"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211" w:author="Unknown"/>
          <w:rFonts w:ascii="Roboto" w:eastAsia="Times New Roman" w:hAnsi="Roboto" w:cs="Times New Roman"/>
          <w:b/>
          <w:color w:val="000000"/>
          <w:sz w:val="16"/>
          <w:szCs w:val="16"/>
          <w:lang w:eastAsia="en-IN"/>
        </w:rPr>
      </w:pPr>
      <w:ins w:id="212" w:author="Unknown">
        <w:r w:rsidRPr="00702B0E">
          <w:rPr>
            <w:rFonts w:ascii="Roboto" w:eastAsia="Times New Roman" w:hAnsi="Roboto" w:cs="Times New Roman"/>
            <w:b/>
            <w:color w:val="000000"/>
            <w:sz w:val="16"/>
            <w:szCs w:val="16"/>
            <w:lang w:eastAsia="en-IN"/>
          </w:rPr>
          <w:t>"Freeze" is a program that allows you to ship a Python program as a single stand-alone executable file. It is not a compiler; your programs don't run any faster, but they are more easily distributable, at least to platforms with the same OS and CPU.</w:t>
        </w:r>
      </w:ins>
    </w:p>
    <w:p w:rsidR="00F43288" w:rsidRPr="00702B0E" w:rsidRDefault="00F43288" w:rsidP="00F43288">
      <w:pPr>
        <w:numPr>
          <w:ilvl w:val="0"/>
          <w:numId w:val="1"/>
        </w:numPr>
        <w:shd w:val="clear" w:color="auto" w:fill="FFFFFF"/>
        <w:spacing w:after="0" w:line="240" w:lineRule="auto"/>
        <w:ind w:left="150" w:right="150"/>
        <w:rPr>
          <w:ins w:id="213" w:author="Unknown"/>
          <w:rFonts w:ascii="Roboto" w:eastAsia="Times New Roman" w:hAnsi="Roboto" w:cs="Times New Roman"/>
          <w:b/>
          <w:color w:val="000000"/>
          <w:sz w:val="16"/>
          <w:szCs w:val="16"/>
          <w:lang w:eastAsia="en-IN"/>
        </w:rPr>
      </w:pPr>
      <w:ins w:id="214" w:author="Unknown">
        <w:r w:rsidRPr="00702B0E">
          <w:rPr>
            <w:rFonts w:ascii="Roboto" w:eastAsia="Times New Roman" w:hAnsi="Roboto" w:cs="Times New Roman"/>
            <w:b/>
            <w:bCs/>
            <w:color w:val="000000"/>
            <w:sz w:val="16"/>
            <w:szCs w:val="16"/>
            <w:lang w:eastAsia="en-IN"/>
          </w:rPr>
          <w:t>Question 31. Is A *.</w:t>
        </w:r>
        <w:proofErr w:type="spellStart"/>
        <w:r w:rsidRPr="00702B0E">
          <w:rPr>
            <w:rFonts w:ascii="Roboto" w:eastAsia="Times New Roman" w:hAnsi="Roboto" w:cs="Times New Roman"/>
            <w:b/>
            <w:bCs/>
            <w:color w:val="000000"/>
            <w:sz w:val="16"/>
            <w:szCs w:val="16"/>
            <w:lang w:eastAsia="en-IN"/>
          </w:rPr>
          <w:t>pyd</w:t>
        </w:r>
        <w:proofErr w:type="spellEnd"/>
        <w:r w:rsidRPr="00702B0E">
          <w:rPr>
            <w:rFonts w:ascii="Roboto" w:eastAsia="Times New Roman" w:hAnsi="Roboto" w:cs="Times New Roman"/>
            <w:b/>
            <w:bCs/>
            <w:color w:val="000000"/>
            <w:sz w:val="16"/>
            <w:szCs w:val="16"/>
            <w:lang w:eastAsia="en-IN"/>
          </w:rPr>
          <w:t xml:space="preserve"> File </w:t>
        </w:r>
        <w:proofErr w:type="gramStart"/>
        <w:r w:rsidRPr="00702B0E">
          <w:rPr>
            <w:rFonts w:ascii="Roboto" w:eastAsia="Times New Roman" w:hAnsi="Roboto" w:cs="Times New Roman"/>
            <w:b/>
            <w:bCs/>
            <w:color w:val="000000"/>
            <w:sz w:val="16"/>
            <w:szCs w:val="16"/>
            <w:lang w:eastAsia="en-IN"/>
          </w:rPr>
          <w:t>The Same As A</w:t>
        </w:r>
        <w:proofErr w:type="gramEnd"/>
        <w:r w:rsidRPr="00702B0E">
          <w:rPr>
            <w:rFonts w:ascii="Roboto" w:eastAsia="Times New Roman" w:hAnsi="Roboto" w:cs="Times New Roman"/>
            <w:b/>
            <w:bCs/>
            <w:color w:val="000000"/>
            <w:sz w:val="16"/>
            <w:szCs w:val="16"/>
            <w:lang w:eastAsia="en-IN"/>
          </w:rPr>
          <w:t xml:space="preserve"> </w:t>
        </w:r>
        <w:proofErr w:type="spellStart"/>
        <w:r w:rsidRPr="00702B0E">
          <w:rPr>
            <w:rFonts w:ascii="Roboto" w:eastAsia="Times New Roman" w:hAnsi="Roboto" w:cs="Times New Roman"/>
            <w:b/>
            <w:bCs/>
            <w:color w:val="000000"/>
            <w:sz w:val="16"/>
            <w:szCs w:val="16"/>
            <w:lang w:eastAsia="en-IN"/>
          </w:rPr>
          <w:t>Dll</w:t>
        </w:r>
        <w:proofErr w:type="spellEnd"/>
        <w:r w:rsidRPr="00702B0E">
          <w:rPr>
            <w:rFonts w:ascii="Roboto" w:eastAsia="Times New Roman" w:hAnsi="Roboto" w:cs="Times New Roman"/>
            <w:b/>
            <w:bCs/>
            <w:color w:val="000000"/>
            <w:sz w:val="16"/>
            <w:szCs w:val="16"/>
            <w:lang w:eastAsia="en-IN"/>
          </w:rPr>
          <w:t>?</w:t>
        </w:r>
      </w:ins>
    </w:p>
    <w:p w:rsidR="00F43288" w:rsidRPr="00702B0E" w:rsidRDefault="00F43288" w:rsidP="00F43288">
      <w:pPr>
        <w:shd w:val="clear" w:color="auto" w:fill="FFFFFF"/>
        <w:spacing w:after="0" w:line="240" w:lineRule="auto"/>
        <w:ind w:left="150" w:right="150"/>
        <w:rPr>
          <w:ins w:id="215" w:author="Unknown"/>
          <w:rFonts w:ascii="Roboto" w:eastAsia="Times New Roman" w:hAnsi="Roboto" w:cs="Times New Roman"/>
          <w:b/>
          <w:color w:val="000000"/>
          <w:sz w:val="16"/>
          <w:szCs w:val="16"/>
          <w:lang w:eastAsia="en-IN"/>
        </w:rPr>
      </w:pPr>
      <w:proofErr w:type="gramStart"/>
      <w:ins w:id="216"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217" w:author="Unknown"/>
          <w:rFonts w:ascii="Roboto" w:eastAsia="Times New Roman" w:hAnsi="Roboto" w:cs="Times New Roman"/>
          <w:b/>
          <w:color w:val="000000"/>
          <w:sz w:val="16"/>
          <w:szCs w:val="16"/>
          <w:lang w:eastAsia="en-IN"/>
        </w:rPr>
      </w:pPr>
      <w:proofErr w:type="gramStart"/>
      <w:ins w:id="218" w:author="Unknown">
        <w:r w:rsidRPr="00702B0E">
          <w:rPr>
            <w:rFonts w:ascii="Roboto" w:eastAsia="Times New Roman" w:hAnsi="Roboto" w:cs="Times New Roman"/>
            <w:b/>
            <w:color w:val="000000"/>
            <w:sz w:val="16"/>
            <w:szCs w:val="16"/>
            <w:lang w:eastAsia="en-IN"/>
          </w:rPr>
          <w:t>Yes .</w:t>
        </w:r>
        <w:proofErr w:type="gramEnd"/>
      </w:ins>
    </w:p>
    <w:p w:rsidR="00F43288" w:rsidRPr="00702B0E" w:rsidRDefault="00F43288" w:rsidP="00F43288">
      <w:pPr>
        <w:shd w:val="clear" w:color="auto" w:fill="FFFFFF"/>
        <w:spacing w:after="0" w:line="240" w:lineRule="auto"/>
        <w:ind w:left="150" w:right="150"/>
        <w:rPr>
          <w:ins w:id="219" w:author="Unknown"/>
          <w:rFonts w:ascii="Roboto" w:eastAsia="Times New Roman" w:hAnsi="Roboto" w:cs="Times New Roman"/>
          <w:b/>
          <w:color w:val="000000"/>
          <w:sz w:val="16"/>
          <w:szCs w:val="16"/>
          <w:lang w:eastAsia="en-IN"/>
        </w:rPr>
      </w:pPr>
      <w:ins w:id="220" w:author="Unknown">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"https://www.wisdomjobs.com/e-university/wxpython-tutorial-1744.html" \o "wxPython Tutorial" </w:instrText>
        </w:r>
        <w:r w:rsidRPr="00702B0E">
          <w:rPr>
            <w:rFonts w:ascii="Roboto" w:eastAsia="Times New Roman" w:hAnsi="Roboto" w:cs="Times New Roman"/>
            <w:b/>
            <w:color w:val="000000"/>
            <w:sz w:val="16"/>
            <w:szCs w:val="16"/>
            <w:lang w:eastAsia="en-IN"/>
          </w:rPr>
          <w:fldChar w:fldCharType="separate"/>
        </w:r>
        <w:proofErr w:type="spellStart"/>
        <w:proofErr w:type="gramStart"/>
        <w:r w:rsidRPr="00702B0E">
          <w:rPr>
            <w:rFonts w:ascii="Roboto" w:eastAsia="Times New Roman" w:hAnsi="Roboto" w:cs="Times New Roman"/>
            <w:b/>
            <w:color w:val="337AB7"/>
            <w:sz w:val="16"/>
            <w:szCs w:val="16"/>
            <w:u w:val="single"/>
            <w:bdr w:val="single" w:sz="6" w:space="7" w:color="0277BB" w:frame="1"/>
            <w:lang w:eastAsia="en-IN"/>
          </w:rPr>
          <w:t>wxPython</w:t>
        </w:r>
        <w:proofErr w:type="spellEnd"/>
        <w:proofErr w:type="gramEnd"/>
        <w:r w:rsidRPr="00702B0E">
          <w:rPr>
            <w:rFonts w:ascii="Roboto" w:eastAsia="Times New Roman" w:hAnsi="Roboto" w:cs="Times New Roman"/>
            <w:b/>
            <w:color w:val="337AB7"/>
            <w:sz w:val="16"/>
            <w:szCs w:val="16"/>
            <w:u w:val="single"/>
            <w:bdr w:val="single" w:sz="6" w:space="7" w:color="0277BB" w:frame="1"/>
            <w:lang w:eastAsia="en-IN"/>
          </w:rPr>
          <w:t xml:space="preserve"> Tutorial</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221" w:author="Unknown"/>
          <w:rFonts w:ascii="Roboto" w:eastAsia="Times New Roman" w:hAnsi="Roboto" w:cs="Times New Roman"/>
          <w:b/>
          <w:color w:val="000000"/>
          <w:sz w:val="16"/>
          <w:szCs w:val="16"/>
          <w:lang w:eastAsia="en-IN"/>
        </w:rPr>
      </w:pPr>
      <w:ins w:id="222" w:author="Unknown">
        <w:r w:rsidRPr="00702B0E">
          <w:rPr>
            <w:rFonts w:ascii="Roboto" w:eastAsia="Times New Roman" w:hAnsi="Roboto" w:cs="Times New Roman"/>
            <w:b/>
            <w:bCs/>
            <w:color w:val="000000"/>
            <w:sz w:val="16"/>
            <w:szCs w:val="16"/>
            <w:lang w:eastAsia="en-IN"/>
          </w:rPr>
          <w:t xml:space="preserve">Question 32. How Do I Emulate </w:t>
        </w:r>
        <w:proofErr w:type="spellStart"/>
        <w:proofErr w:type="gramStart"/>
        <w:r w:rsidRPr="00702B0E">
          <w:rPr>
            <w:rFonts w:ascii="Roboto" w:eastAsia="Times New Roman" w:hAnsi="Roboto" w:cs="Times New Roman"/>
            <w:b/>
            <w:bCs/>
            <w:color w:val="000000"/>
            <w:sz w:val="16"/>
            <w:szCs w:val="16"/>
            <w:lang w:eastAsia="en-IN"/>
          </w:rPr>
          <w:t>Os.kill</w:t>
        </w:r>
        <w:proofErr w:type="spellEnd"/>
        <w:r w:rsidRPr="00702B0E">
          <w:rPr>
            <w:rFonts w:ascii="Roboto" w:eastAsia="Times New Roman" w:hAnsi="Roboto" w:cs="Times New Roman"/>
            <w:b/>
            <w:bCs/>
            <w:color w:val="000000"/>
            <w:sz w:val="16"/>
            <w:szCs w:val="16"/>
            <w:lang w:eastAsia="en-IN"/>
          </w:rPr>
          <w:t>(</w:t>
        </w:r>
        <w:proofErr w:type="gramEnd"/>
        <w:r w:rsidRPr="00702B0E">
          <w:rPr>
            <w:rFonts w:ascii="Roboto" w:eastAsia="Times New Roman" w:hAnsi="Roboto" w:cs="Times New Roman"/>
            <w:b/>
            <w:bCs/>
            <w:color w:val="000000"/>
            <w:sz w:val="16"/>
            <w:szCs w:val="16"/>
            <w:lang w:eastAsia="en-IN"/>
          </w:rPr>
          <w:t>) In Windows?</w:t>
        </w:r>
      </w:ins>
    </w:p>
    <w:p w:rsidR="00F43288" w:rsidRPr="00702B0E" w:rsidRDefault="00F43288" w:rsidP="00F43288">
      <w:pPr>
        <w:shd w:val="clear" w:color="auto" w:fill="FFFFFF"/>
        <w:spacing w:after="0" w:line="240" w:lineRule="auto"/>
        <w:ind w:left="150" w:right="150"/>
        <w:rPr>
          <w:ins w:id="223" w:author="Unknown"/>
          <w:rFonts w:ascii="Roboto" w:eastAsia="Times New Roman" w:hAnsi="Roboto" w:cs="Times New Roman"/>
          <w:b/>
          <w:color w:val="000000"/>
          <w:sz w:val="16"/>
          <w:szCs w:val="16"/>
          <w:lang w:eastAsia="en-IN"/>
        </w:rPr>
      </w:pPr>
      <w:proofErr w:type="gramStart"/>
      <w:ins w:id="224"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0" w:line="240" w:lineRule="auto"/>
        <w:ind w:left="150" w:right="150"/>
        <w:rPr>
          <w:ins w:id="225" w:author="Unknown"/>
          <w:rFonts w:ascii="Roboto" w:eastAsia="Times New Roman" w:hAnsi="Roboto" w:cs="Times New Roman"/>
          <w:b/>
          <w:color w:val="000000"/>
          <w:sz w:val="16"/>
          <w:szCs w:val="16"/>
          <w:lang w:eastAsia="en-IN"/>
        </w:rPr>
      </w:pPr>
      <w:ins w:id="226" w:author="Unknown">
        <w:r w:rsidRPr="00702B0E">
          <w:rPr>
            <w:rFonts w:ascii="Roboto" w:eastAsia="Times New Roman" w:hAnsi="Roboto" w:cs="Times New Roman"/>
            <w:b/>
            <w:color w:val="000000"/>
            <w:sz w:val="16"/>
            <w:szCs w:val="16"/>
            <w:lang w:eastAsia="en-IN"/>
          </w:rPr>
          <w:t>Use win32api</w:t>
        </w:r>
        <w:proofErr w:type="gramStart"/>
        <w:r w:rsidRPr="00702B0E">
          <w:rPr>
            <w:rFonts w:ascii="Roboto" w:eastAsia="Times New Roman" w:hAnsi="Roboto" w:cs="Times New Roman"/>
            <w:b/>
            <w:color w:val="000000"/>
            <w:sz w:val="16"/>
            <w:szCs w:val="16"/>
            <w:lang w:eastAsia="en-IN"/>
          </w:rPr>
          <w:t>:</w:t>
        </w:r>
        <w:proofErr w:type="gramEnd"/>
        <w:r w:rsidRPr="00702B0E">
          <w:rPr>
            <w:rFonts w:ascii="Roboto" w:eastAsia="Times New Roman" w:hAnsi="Roboto" w:cs="Times New Roman"/>
            <w:b/>
            <w:color w:val="000000"/>
            <w:sz w:val="16"/>
            <w:szCs w:val="16"/>
            <w:lang w:eastAsia="en-IN"/>
          </w:rPr>
          <w:br/>
        </w:r>
        <w:proofErr w:type="spellStart"/>
        <w:r w:rsidRPr="00702B0E">
          <w:rPr>
            <w:rFonts w:ascii="Roboto" w:eastAsia="Times New Roman" w:hAnsi="Roboto" w:cs="Times New Roman"/>
            <w:b/>
            <w:color w:val="000000"/>
            <w:sz w:val="16"/>
            <w:szCs w:val="16"/>
            <w:lang w:eastAsia="en-IN"/>
          </w:rPr>
          <w:t>def</w:t>
        </w:r>
        <w:proofErr w:type="spellEnd"/>
        <w:r w:rsidRPr="00702B0E">
          <w:rPr>
            <w:rFonts w:ascii="Roboto" w:eastAsia="Times New Roman" w:hAnsi="Roboto" w:cs="Times New Roman"/>
            <w:b/>
            <w:color w:val="000000"/>
            <w:sz w:val="16"/>
            <w:szCs w:val="16"/>
            <w:lang w:eastAsia="en-IN"/>
          </w:rPr>
          <w:t xml:space="preserve"> kill(</w:t>
        </w:r>
        <w:proofErr w:type="spellStart"/>
        <w:r w:rsidRPr="00702B0E">
          <w:rPr>
            <w:rFonts w:ascii="Roboto" w:eastAsia="Times New Roman" w:hAnsi="Roboto" w:cs="Times New Roman"/>
            <w:b/>
            <w:color w:val="000000"/>
            <w:sz w:val="16"/>
            <w:szCs w:val="16"/>
            <w:lang w:eastAsia="en-IN"/>
          </w:rPr>
          <w:t>pid</w:t>
        </w:r>
        <w:proofErr w:type="spellEnd"/>
        <w:r w:rsidRPr="00702B0E">
          <w:rPr>
            <w:rFonts w:ascii="Roboto" w:eastAsia="Times New Roman" w:hAnsi="Roboto" w:cs="Times New Roman"/>
            <w:b/>
            <w:color w:val="000000"/>
            <w:sz w:val="16"/>
            <w:szCs w:val="16"/>
            <w:lang w:eastAsia="en-IN"/>
          </w:rPr>
          <w:t>):</w:t>
        </w:r>
        <w:r w:rsidRPr="00702B0E">
          <w:rPr>
            <w:rFonts w:ascii="Roboto" w:eastAsia="Times New Roman" w:hAnsi="Roboto" w:cs="Times New Roman"/>
            <w:b/>
            <w:color w:val="000000"/>
            <w:sz w:val="16"/>
            <w:szCs w:val="16"/>
            <w:lang w:eastAsia="en-IN"/>
          </w:rPr>
          <w:br/>
          <w:t>"""kill function for Win32"""</w:t>
        </w:r>
        <w:r w:rsidRPr="00702B0E">
          <w:rPr>
            <w:rFonts w:ascii="Roboto" w:eastAsia="Times New Roman" w:hAnsi="Roboto" w:cs="Times New Roman"/>
            <w:b/>
            <w:color w:val="000000"/>
            <w:sz w:val="16"/>
            <w:szCs w:val="16"/>
            <w:lang w:eastAsia="en-IN"/>
          </w:rPr>
          <w:br/>
          <w:t>import win32api</w:t>
        </w:r>
        <w:r w:rsidRPr="00702B0E">
          <w:rPr>
            <w:rFonts w:ascii="Roboto" w:eastAsia="Times New Roman" w:hAnsi="Roboto" w:cs="Times New Roman"/>
            <w:b/>
            <w:color w:val="000000"/>
            <w:sz w:val="16"/>
            <w:szCs w:val="16"/>
            <w:lang w:eastAsia="en-IN"/>
          </w:rPr>
          <w:br/>
          <w:t xml:space="preserve">handle = win32api.OpenProcess(1, 0, </w:t>
        </w:r>
        <w:proofErr w:type="spellStart"/>
        <w:r w:rsidRPr="00702B0E">
          <w:rPr>
            <w:rFonts w:ascii="Roboto" w:eastAsia="Times New Roman" w:hAnsi="Roboto" w:cs="Times New Roman"/>
            <w:b/>
            <w:color w:val="000000"/>
            <w:sz w:val="16"/>
            <w:szCs w:val="16"/>
            <w:lang w:eastAsia="en-IN"/>
          </w:rPr>
          <w:t>pid</w:t>
        </w:r>
        <w:proofErr w:type="spellEnd"/>
        <w:r w:rsidRPr="00702B0E">
          <w:rPr>
            <w:rFonts w:ascii="Roboto" w:eastAsia="Times New Roman" w:hAnsi="Roboto" w:cs="Times New Roman"/>
            <w:b/>
            <w:color w:val="000000"/>
            <w:sz w:val="16"/>
            <w:szCs w:val="16"/>
            <w:lang w:eastAsia="en-IN"/>
          </w:rPr>
          <w:t>)</w:t>
        </w:r>
        <w:r w:rsidRPr="00702B0E">
          <w:rPr>
            <w:rFonts w:ascii="Roboto" w:eastAsia="Times New Roman" w:hAnsi="Roboto" w:cs="Times New Roman"/>
            <w:b/>
            <w:color w:val="000000"/>
            <w:sz w:val="16"/>
            <w:szCs w:val="16"/>
            <w:lang w:eastAsia="en-IN"/>
          </w:rPr>
          <w:br/>
          <w:t>return (0 != win32api.TerminateProcess(handle, 0))</w:t>
        </w:r>
      </w:ins>
    </w:p>
    <w:p w:rsidR="00F43288" w:rsidRPr="00702B0E" w:rsidRDefault="00F43288" w:rsidP="00F43288">
      <w:pPr>
        <w:numPr>
          <w:ilvl w:val="0"/>
          <w:numId w:val="1"/>
        </w:numPr>
        <w:shd w:val="clear" w:color="auto" w:fill="FFFFFF"/>
        <w:spacing w:after="0" w:line="240" w:lineRule="auto"/>
        <w:ind w:left="150" w:right="150"/>
        <w:rPr>
          <w:ins w:id="227" w:author="Unknown"/>
          <w:rFonts w:ascii="Roboto" w:eastAsia="Times New Roman" w:hAnsi="Roboto" w:cs="Times New Roman"/>
          <w:b/>
          <w:color w:val="000000"/>
          <w:sz w:val="16"/>
          <w:szCs w:val="16"/>
          <w:lang w:eastAsia="en-IN"/>
        </w:rPr>
      </w:pPr>
      <w:ins w:id="228" w:author="Unknown">
        <w:r w:rsidRPr="00702B0E">
          <w:rPr>
            <w:rFonts w:ascii="Roboto" w:eastAsia="Times New Roman" w:hAnsi="Roboto" w:cs="Times New Roman"/>
            <w:b/>
            <w:bCs/>
            <w:color w:val="000000"/>
            <w:sz w:val="16"/>
            <w:szCs w:val="16"/>
            <w:lang w:eastAsia="en-IN"/>
          </w:rPr>
          <w:t>Question 33. Explain About The Programming Language Python?</w:t>
        </w:r>
      </w:ins>
    </w:p>
    <w:p w:rsidR="00F43288" w:rsidRPr="00702B0E" w:rsidRDefault="00F43288" w:rsidP="00F43288">
      <w:pPr>
        <w:shd w:val="clear" w:color="auto" w:fill="FFFFFF"/>
        <w:spacing w:after="0" w:line="240" w:lineRule="auto"/>
        <w:ind w:left="150" w:right="150"/>
        <w:rPr>
          <w:ins w:id="229" w:author="Unknown"/>
          <w:rFonts w:ascii="Roboto" w:eastAsia="Times New Roman" w:hAnsi="Roboto" w:cs="Times New Roman"/>
          <w:b/>
          <w:color w:val="000000"/>
          <w:sz w:val="16"/>
          <w:szCs w:val="16"/>
          <w:lang w:eastAsia="en-IN"/>
        </w:rPr>
      </w:pPr>
      <w:proofErr w:type="gramStart"/>
      <w:ins w:id="230"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231" w:author="Unknown"/>
          <w:rFonts w:ascii="Roboto" w:eastAsia="Times New Roman" w:hAnsi="Roboto" w:cs="Times New Roman"/>
          <w:b/>
          <w:color w:val="000000"/>
          <w:sz w:val="16"/>
          <w:szCs w:val="16"/>
          <w:lang w:eastAsia="en-IN"/>
        </w:rPr>
      </w:pPr>
      <w:ins w:id="232" w:author="Unknown">
        <w:r w:rsidRPr="00702B0E">
          <w:rPr>
            <w:rFonts w:ascii="Roboto" w:eastAsia="Times New Roman" w:hAnsi="Roboto" w:cs="Times New Roman"/>
            <w:b/>
            <w:color w:val="000000"/>
            <w:sz w:val="16"/>
            <w:szCs w:val="16"/>
            <w:lang w:eastAsia="en-IN"/>
          </w:rPr>
          <w:t>Python is a very easy language and can be learnt very easily than other programming languages. It is a dynamic object oriented language which can be easily used for software development. It supports many other programming languages and has extensive library support for many other languages.</w:t>
        </w:r>
      </w:ins>
    </w:p>
    <w:p w:rsidR="00F43288" w:rsidRPr="00702B0E" w:rsidRDefault="00F43288" w:rsidP="00F43288">
      <w:pPr>
        <w:shd w:val="clear" w:color="auto" w:fill="FFFFFF"/>
        <w:spacing w:after="0" w:line="240" w:lineRule="auto"/>
        <w:ind w:left="150" w:right="150"/>
        <w:rPr>
          <w:ins w:id="233" w:author="Unknown"/>
          <w:rFonts w:ascii="Roboto" w:eastAsia="Times New Roman" w:hAnsi="Roboto" w:cs="Times New Roman"/>
          <w:b/>
          <w:color w:val="000000"/>
          <w:sz w:val="16"/>
          <w:szCs w:val="16"/>
          <w:lang w:eastAsia="en-IN"/>
        </w:rPr>
      </w:pPr>
      <w:ins w:id="234" w:author="Unknown">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"https://www.wisdomjobs.com/e-university/ruby-on-rails-interview-questions.html" \o "Ruby on Rails Interview Questions"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Ruby on Rails Interview Questions</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235" w:author="Unknown"/>
          <w:rFonts w:ascii="Roboto" w:eastAsia="Times New Roman" w:hAnsi="Roboto" w:cs="Times New Roman"/>
          <w:b/>
          <w:color w:val="000000"/>
          <w:sz w:val="16"/>
          <w:szCs w:val="16"/>
          <w:lang w:eastAsia="en-IN"/>
        </w:rPr>
      </w:pPr>
      <w:ins w:id="236" w:author="Unknown">
        <w:r w:rsidRPr="00702B0E">
          <w:rPr>
            <w:rFonts w:ascii="Roboto" w:eastAsia="Times New Roman" w:hAnsi="Roboto" w:cs="Times New Roman"/>
            <w:b/>
            <w:bCs/>
            <w:color w:val="000000"/>
            <w:sz w:val="16"/>
            <w:szCs w:val="16"/>
            <w:lang w:eastAsia="en-IN"/>
          </w:rPr>
          <w:t>Question 34. Explain About The Use Of Python For Web Programming?</w:t>
        </w:r>
      </w:ins>
    </w:p>
    <w:p w:rsidR="00F43288" w:rsidRPr="00702B0E" w:rsidRDefault="00F43288" w:rsidP="00F43288">
      <w:pPr>
        <w:shd w:val="clear" w:color="auto" w:fill="FFFFFF"/>
        <w:spacing w:after="0" w:line="240" w:lineRule="auto"/>
        <w:ind w:left="150" w:right="150"/>
        <w:rPr>
          <w:ins w:id="237" w:author="Unknown"/>
          <w:rFonts w:ascii="Roboto" w:eastAsia="Times New Roman" w:hAnsi="Roboto" w:cs="Times New Roman"/>
          <w:b/>
          <w:color w:val="000000"/>
          <w:sz w:val="16"/>
          <w:szCs w:val="16"/>
          <w:lang w:eastAsia="en-IN"/>
        </w:rPr>
      </w:pPr>
      <w:proofErr w:type="gramStart"/>
      <w:ins w:id="238"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239" w:author="Unknown"/>
          <w:rFonts w:ascii="Roboto" w:eastAsia="Times New Roman" w:hAnsi="Roboto" w:cs="Times New Roman"/>
          <w:b/>
          <w:color w:val="000000"/>
          <w:sz w:val="16"/>
          <w:szCs w:val="16"/>
          <w:lang w:eastAsia="en-IN"/>
        </w:rPr>
      </w:pPr>
      <w:ins w:id="240" w:author="Unknown">
        <w:r w:rsidRPr="00702B0E">
          <w:rPr>
            <w:rFonts w:ascii="Roboto" w:eastAsia="Times New Roman" w:hAnsi="Roboto" w:cs="Times New Roman"/>
            <w:b/>
            <w:color w:val="000000"/>
            <w:sz w:val="16"/>
            <w:szCs w:val="16"/>
            <w:lang w:eastAsia="en-IN"/>
          </w:rPr>
          <w:t xml:space="preserve">Python can be very well used for web programming and it also has some special features which make you to write the programming language very easily. Some of the features which it supports are Web frame works, </w:t>
        </w:r>
        <w:proofErr w:type="spellStart"/>
        <w:r w:rsidRPr="00702B0E">
          <w:rPr>
            <w:rFonts w:ascii="Roboto" w:eastAsia="Times New Roman" w:hAnsi="Roboto" w:cs="Times New Roman"/>
            <w:b/>
            <w:color w:val="000000"/>
            <w:sz w:val="16"/>
            <w:szCs w:val="16"/>
            <w:lang w:eastAsia="en-IN"/>
          </w:rPr>
          <w:t>Cgi</w:t>
        </w:r>
        <w:proofErr w:type="spellEnd"/>
        <w:r w:rsidRPr="00702B0E">
          <w:rPr>
            <w:rFonts w:ascii="Roboto" w:eastAsia="Times New Roman" w:hAnsi="Roboto" w:cs="Times New Roman"/>
            <w:b/>
            <w:color w:val="000000"/>
            <w:sz w:val="16"/>
            <w:szCs w:val="16"/>
            <w:lang w:eastAsia="en-IN"/>
          </w:rPr>
          <w:t xml:space="preserve"> scripts, Webservers, Content Management systems, Web services, </w:t>
        </w:r>
        <w:proofErr w:type="spellStart"/>
        <w:r w:rsidRPr="00702B0E">
          <w:rPr>
            <w:rFonts w:ascii="Roboto" w:eastAsia="Times New Roman" w:hAnsi="Roboto" w:cs="Times New Roman"/>
            <w:b/>
            <w:color w:val="000000"/>
            <w:sz w:val="16"/>
            <w:szCs w:val="16"/>
            <w:lang w:eastAsia="en-IN"/>
          </w:rPr>
          <w:t>Webclient</w:t>
        </w:r>
        <w:proofErr w:type="spellEnd"/>
        <w:r w:rsidRPr="00702B0E">
          <w:rPr>
            <w:rFonts w:ascii="Roboto" w:eastAsia="Times New Roman" w:hAnsi="Roboto" w:cs="Times New Roman"/>
            <w:b/>
            <w:color w:val="000000"/>
            <w:sz w:val="16"/>
            <w:szCs w:val="16"/>
            <w:lang w:eastAsia="en-IN"/>
          </w:rPr>
          <w:t xml:space="preserve"> programming, </w:t>
        </w:r>
        <w:proofErr w:type="spellStart"/>
        <w:r w:rsidRPr="00702B0E">
          <w:rPr>
            <w:rFonts w:ascii="Roboto" w:eastAsia="Times New Roman" w:hAnsi="Roboto" w:cs="Times New Roman"/>
            <w:b/>
            <w:color w:val="000000"/>
            <w:sz w:val="16"/>
            <w:szCs w:val="16"/>
            <w:lang w:eastAsia="en-IN"/>
          </w:rPr>
          <w:t>Webservices</w:t>
        </w:r>
        <w:proofErr w:type="spellEnd"/>
        <w:r w:rsidRPr="00702B0E">
          <w:rPr>
            <w:rFonts w:ascii="Roboto" w:eastAsia="Times New Roman" w:hAnsi="Roboto" w:cs="Times New Roman"/>
            <w:b/>
            <w:color w:val="000000"/>
            <w:sz w:val="16"/>
            <w:szCs w:val="16"/>
            <w:lang w:eastAsia="en-IN"/>
          </w:rPr>
          <w:t>, etc. Many high end applications can be created with Python because of the flexibility it offers.</w:t>
        </w:r>
      </w:ins>
    </w:p>
    <w:p w:rsidR="00F43288" w:rsidRPr="00702B0E" w:rsidRDefault="00F43288" w:rsidP="00F43288">
      <w:pPr>
        <w:numPr>
          <w:ilvl w:val="0"/>
          <w:numId w:val="1"/>
        </w:numPr>
        <w:shd w:val="clear" w:color="auto" w:fill="FFFFFF"/>
        <w:spacing w:after="0" w:line="240" w:lineRule="auto"/>
        <w:ind w:left="150" w:right="150"/>
        <w:rPr>
          <w:ins w:id="241" w:author="Unknown"/>
          <w:rFonts w:ascii="Roboto" w:eastAsia="Times New Roman" w:hAnsi="Roboto" w:cs="Times New Roman"/>
          <w:b/>
          <w:color w:val="000000"/>
          <w:sz w:val="16"/>
          <w:szCs w:val="16"/>
          <w:lang w:eastAsia="en-IN"/>
        </w:rPr>
      </w:pPr>
      <w:ins w:id="242" w:author="Unknown">
        <w:r w:rsidRPr="00702B0E">
          <w:rPr>
            <w:rFonts w:ascii="Roboto" w:eastAsia="Times New Roman" w:hAnsi="Roboto" w:cs="Times New Roman"/>
            <w:b/>
            <w:bCs/>
            <w:color w:val="000000"/>
            <w:sz w:val="16"/>
            <w:szCs w:val="16"/>
            <w:lang w:eastAsia="en-IN"/>
          </w:rPr>
          <w:t>Question 35. State Some Programming Language Features Of Python?</w:t>
        </w:r>
      </w:ins>
    </w:p>
    <w:p w:rsidR="00F43288" w:rsidRPr="00702B0E" w:rsidRDefault="00F43288" w:rsidP="00F43288">
      <w:pPr>
        <w:shd w:val="clear" w:color="auto" w:fill="FFFFFF"/>
        <w:spacing w:after="0" w:line="240" w:lineRule="auto"/>
        <w:ind w:left="150" w:right="150"/>
        <w:rPr>
          <w:ins w:id="243" w:author="Unknown"/>
          <w:rFonts w:ascii="Roboto" w:eastAsia="Times New Roman" w:hAnsi="Roboto" w:cs="Times New Roman"/>
          <w:b/>
          <w:color w:val="000000"/>
          <w:sz w:val="16"/>
          <w:szCs w:val="16"/>
          <w:lang w:eastAsia="en-IN"/>
        </w:rPr>
      </w:pPr>
      <w:proofErr w:type="gramStart"/>
      <w:ins w:id="244"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0" w:line="240" w:lineRule="auto"/>
        <w:ind w:left="150" w:right="150"/>
        <w:rPr>
          <w:ins w:id="245" w:author="Unknown"/>
          <w:rFonts w:ascii="Roboto" w:eastAsia="Times New Roman" w:hAnsi="Roboto" w:cs="Times New Roman"/>
          <w:b/>
          <w:color w:val="000000"/>
          <w:sz w:val="16"/>
          <w:szCs w:val="16"/>
          <w:lang w:eastAsia="en-IN"/>
        </w:rPr>
      </w:pPr>
      <w:ins w:id="246" w:author="Unknown">
        <w:r w:rsidRPr="00702B0E">
          <w:rPr>
            <w:rFonts w:ascii="Roboto" w:eastAsia="Times New Roman" w:hAnsi="Roboto" w:cs="Times New Roman"/>
            <w:b/>
            <w:color w:val="000000"/>
            <w:sz w:val="16"/>
            <w:szCs w:val="16"/>
            <w:lang w:eastAsia="en-IN"/>
          </w:rPr>
          <w:t>Python supports many features and is used for cutting edge technology. Some of them are</w:t>
        </w:r>
        <w:r w:rsidRPr="00702B0E">
          <w:rPr>
            <w:rFonts w:ascii="Roboto" w:eastAsia="Times New Roman" w:hAnsi="Roboto" w:cs="Times New Roman"/>
            <w:b/>
            <w:color w:val="000000"/>
            <w:sz w:val="16"/>
            <w:szCs w:val="16"/>
            <w:lang w:eastAsia="en-IN"/>
          </w:rPr>
          <w:br/>
          <w:t xml:space="preserve">1) </w:t>
        </w:r>
        <w:proofErr w:type="gramStart"/>
        <w:r w:rsidRPr="00702B0E">
          <w:rPr>
            <w:rFonts w:ascii="Roboto" w:eastAsia="Times New Roman" w:hAnsi="Roboto" w:cs="Times New Roman"/>
            <w:b/>
            <w:color w:val="000000"/>
            <w:sz w:val="16"/>
            <w:szCs w:val="16"/>
            <w:lang w:eastAsia="en-IN"/>
          </w:rPr>
          <w:t>A</w:t>
        </w:r>
        <w:proofErr w:type="gramEnd"/>
        <w:r w:rsidRPr="00702B0E">
          <w:rPr>
            <w:rFonts w:ascii="Roboto" w:eastAsia="Times New Roman" w:hAnsi="Roboto" w:cs="Times New Roman"/>
            <w:b/>
            <w:color w:val="000000"/>
            <w:sz w:val="16"/>
            <w:szCs w:val="16"/>
            <w:lang w:eastAsia="en-IN"/>
          </w:rPr>
          <w:t xml:space="preserve"> huge pool of data types such as lists, numbers and dictionaries.</w:t>
        </w:r>
        <w:r w:rsidRPr="00702B0E">
          <w:rPr>
            <w:rFonts w:ascii="Roboto" w:eastAsia="Times New Roman" w:hAnsi="Roboto" w:cs="Times New Roman"/>
            <w:b/>
            <w:color w:val="000000"/>
            <w:sz w:val="16"/>
            <w:szCs w:val="16"/>
            <w:lang w:eastAsia="en-IN"/>
          </w:rPr>
          <w:br/>
        </w:r>
        <w:r w:rsidRPr="00702B0E">
          <w:rPr>
            <w:rFonts w:ascii="Roboto" w:eastAsia="Times New Roman" w:hAnsi="Roboto" w:cs="Times New Roman"/>
            <w:b/>
            <w:color w:val="000000"/>
            <w:sz w:val="16"/>
            <w:szCs w:val="16"/>
            <w:lang w:eastAsia="en-IN"/>
          </w:rPr>
          <w:lastRenderedPageBreak/>
          <w:t xml:space="preserve">2) Supports notable features such as classes and multiple </w:t>
        </w:r>
        <w:proofErr w:type="gramStart"/>
        <w:r w:rsidRPr="00702B0E">
          <w:rPr>
            <w:rFonts w:ascii="Roboto" w:eastAsia="Times New Roman" w:hAnsi="Roboto" w:cs="Times New Roman"/>
            <w:b/>
            <w:color w:val="000000"/>
            <w:sz w:val="16"/>
            <w:szCs w:val="16"/>
            <w:lang w:eastAsia="en-IN"/>
          </w:rPr>
          <w:t>inheritance</w:t>
        </w:r>
        <w:proofErr w:type="gramEnd"/>
        <w:r w:rsidRPr="00702B0E">
          <w:rPr>
            <w:rFonts w:ascii="Roboto" w:eastAsia="Times New Roman" w:hAnsi="Roboto" w:cs="Times New Roman"/>
            <w:b/>
            <w:color w:val="000000"/>
            <w:sz w:val="16"/>
            <w:szCs w:val="16"/>
            <w:lang w:eastAsia="en-IN"/>
          </w:rPr>
          <w:t>.</w:t>
        </w:r>
        <w:r w:rsidRPr="00702B0E">
          <w:rPr>
            <w:rFonts w:ascii="Roboto" w:eastAsia="Times New Roman" w:hAnsi="Roboto" w:cs="Times New Roman"/>
            <w:b/>
            <w:color w:val="000000"/>
            <w:sz w:val="16"/>
            <w:szCs w:val="16"/>
            <w:lang w:eastAsia="en-IN"/>
          </w:rPr>
          <w:br/>
          <w:t xml:space="preserve">3) Code can be split into modules and packages which </w:t>
        </w:r>
        <w:proofErr w:type="gramStart"/>
        <w:r w:rsidRPr="00702B0E">
          <w:rPr>
            <w:rFonts w:ascii="Roboto" w:eastAsia="Times New Roman" w:hAnsi="Roboto" w:cs="Times New Roman"/>
            <w:b/>
            <w:color w:val="000000"/>
            <w:sz w:val="16"/>
            <w:szCs w:val="16"/>
            <w:lang w:eastAsia="en-IN"/>
          </w:rPr>
          <w:t>assists</w:t>
        </w:r>
        <w:proofErr w:type="gramEnd"/>
        <w:r w:rsidRPr="00702B0E">
          <w:rPr>
            <w:rFonts w:ascii="Roboto" w:eastAsia="Times New Roman" w:hAnsi="Roboto" w:cs="Times New Roman"/>
            <w:b/>
            <w:color w:val="000000"/>
            <w:sz w:val="16"/>
            <w:szCs w:val="16"/>
            <w:lang w:eastAsia="en-IN"/>
          </w:rPr>
          <w:t xml:space="preserve"> in flexibility.</w:t>
        </w:r>
        <w:r w:rsidRPr="00702B0E">
          <w:rPr>
            <w:rFonts w:ascii="Roboto" w:eastAsia="Times New Roman" w:hAnsi="Roboto" w:cs="Times New Roman"/>
            <w:b/>
            <w:color w:val="000000"/>
            <w:sz w:val="16"/>
            <w:szCs w:val="16"/>
            <w:lang w:eastAsia="en-IN"/>
          </w:rPr>
          <w:br/>
          <w:t>4) It has good support for raising and catching which assists in error handling.</w:t>
        </w:r>
        <w:r w:rsidRPr="00702B0E">
          <w:rPr>
            <w:rFonts w:ascii="Roboto" w:eastAsia="Times New Roman" w:hAnsi="Roboto" w:cs="Times New Roman"/>
            <w:b/>
            <w:color w:val="000000"/>
            <w:sz w:val="16"/>
            <w:szCs w:val="16"/>
            <w:lang w:eastAsia="en-IN"/>
          </w:rPr>
          <w:br/>
          <w:t>5) Incompatible mixing of functions, strings, and numbers triggers an error which also helps in good programming practices.</w:t>
        </w:r>
        <w:r w:rsidRPr="00702B0E">
          <w:rPr>
            <w:rFonts w:ascii="Roboto" w:eastAsia="Times New Roman" w:hAnsi="Roboto" w:cs="Times New Roman"/>
            <w:b/>
            <w:color w:val="000000"/>
            <w:sz w:val="16"/>
            <w:szCs w:val="16"/>
            <w:lang w:eastAsia="en-IN"/>
          </w:rPr>
          <w:br/>
          <w:t>6) It has some advanced features such as generators and list comprehensions.</w:t>
        </w:r>
        <w:r w:rsidRPr="00702B0E">
          <w:rPr>
            <w:rFonts w:ascii="Roboto" w:eastAsia="Times New Roman" w:hAnsi="Roboto" w:cs="Times New Roman"/>
            <w:b/>
            <w:color w:val="000000"/>
            <w:sz w:val="16"/>
            <w:szCs w:val="16"/>
            <w:lang w:eastAsia="en-IN"/>
          </w:rPr>
          <w:br/>
          <w:t>7) This programming language has automatic memory management system which helps in greater memory management.</w:t>
        </w:r>
      </w:ins>
    </w:p>
    <w:p w:rsidR="00F43288" w:rsidRPr="00702B0E" w:rsidRDefault="00F43288" w:rsidP="00F43288">
      <w:pPr>
        <w:numPr>
          <w:ilvl w:val="0"/>
          <w:numId w:val="1"/>
        </w:numPr>
        <w:shd w:val="clear" w:color="auto" w:fill="FFFFFF"/>
        <w:spacing w:after="0" w:line="240" w:lineRule="auto"/>
        <w:ind w:left="150" w:right="150"/>
        <w:rPr>
          <w:ins w:id="247" w:author="Unknown"/>
          <w:rFonts w:ascii="Roboto" w:eastAsia="Times New Roman" w:hAnsi="Roboto" w:cs="Times New Roman"/>
          <w:b/>
          <w:color w:val="000000"/>
          <w:sz w:val="16"/>
          <w:szCs w:val="16"/>
          <w:lang w:eastAsia="en-IN"/>
        </w:rPr>
      </w:pPr>
      <w:ins w:id="248" w:author="Unknown">
        <w:r w:rsidRPr="00702B0E">
          <w:rPr>
            <w:rFonts w:ascii="Roboto" w:eastAsia="Times New Roman" w:hAnsi="Roboto" w:cs="Times New Roman"/>
            <w:b/>
            <w:bCs/>
            <w:color w:val="000000"/>
            <w:sz w:val="16"/>
            <w:szCs w:val="16"/>
            <w:lang w:eastAsia="en-IN"/>
          </w:rPr>
          <w:t>Question 36. How Is Python Interpreted?</w:t>
        </w:r>
      </w:ins>
    </w:p>
    <w:p w:rsidR="00F43288" w:rsidRPr="00702B0E" w:rsidRDefault="00F43288" w:rsidP="00F43288">
      <w:pPr>
        <w:shd w:val="clear" w:color="auto" w:fill="FFFFFF"/>
        <w:spacing w:after="0" w:line="240" w:lineRule="auto"/>
        <w:ind w:left="150" w:right="150"/>
        <w:rPr>
          <w:ins w:id="249" w:author="Unknown"/>
          <w:rFonts w:ascii="Roboto" w:eastAsia="Times New Roman" w:hAnsi="Roboto" w:cs="Times New Roman"/>
          <w:b/>
          <w:color w:val="000000"/>
          <w:sz w:val="16"/>
          <w:szCs w:val="16"/>
          <w:lang w:eastAsia="en-IN"/>
        </w:rPr>
      </w:pPr>
      <w:proofErr w:type="gramStart"/>
      <w:ins w:id="250"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251" w:author="Unknown"/>
          <w:rFonts w:ascii="Roboto" w:eastAsia="Times New Roman" w:hAnsi="Roboto" w:cs="Times New Roman"/>
          <w:b/>
          <w:color w:val="000000"/>
          <w:sz w:val="16"/>
          <w:szCs w:val="16"/>
          <w:lang w:eastAsia="en-IN"/>
        </w:rPr>
      </w:pPr>
      <w:ins w:id="252" w:author="Unknown">
        <w:r w:rsidRPr="00702B0E">
          <w:rPr>
            <w:rFonts w:ascii="Roboto" w:eastAsia="Times New Roman" w:hAnsi="Roboto" w:cs="Times New Roman"/>
            <w:b/>
            <w:color w:val="000000"/>
            <w:sz w:val="16"/>
            <w:szCs w:val="16"/>
            <w:lang w:eastAsia="en-IN"/>
          </w:rPr>
          <w:t>Python has an internal software mechanism which makes your programming easy. Program can run directly from the source code. Python translates the source code written by the programmer into intermediate language which is again translated it into the native language of computer. This makes it easy for a programmer to use python.</w:t>
        </w:r>
      </w:ins>
    </w:p>
    <w:p w:rsidR="00F43288" w:rsidRPr="00702B0E" w:rsidRDefault="00F43288" w:rsidP="00F43288">
      <w:pPr>
        <w:shd w:val="clear" w:color="auto" w:fill="FFFFFF"/>
        <w:spacing w:after="0" w:line="240" w:lineRule="auto"/>
        <w:ind w:left="150" w:right="150"/>
        <w:rPr>
          <w:ins w:id="253" w:author="Unknown"/>
          <w:rFonts w:ascii="Roboto" w:eastAsia="Times New Roman" w:hAnsi="Roboto" w:cs="Times New Roman"/>
          <w:b/>
          <w:color w:val="000000"/>
          <w:sz w:val="16"/>
          <w:szCs w:val="16"/>
          <w:lang w:eastAsia="en-IN"/>
        </w:rPr>
      </w:pPr>
      <w:ins w:id="254" w:author="Unknown">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"https://www.wisdomjobs.com/e-university/ruby-interview-questions.html" \o "Ruby Interview Questions"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Ruby Interview Questions</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255" w:author="Unknown"/>
          <w:rFonts w:ascii="Roboto" w:eastAsia="Times New Roman" w:hAnsi="Roboto" w:cs="Times New Roman"/>
          <w:b/>
          <w:color w:val="000000"/>
          <w:sz w:val="16"/>
          <w:szCs w:val="16"/>
          <w:lang w:eastAsia="en-IN"/>
        </w:rPr>
      </w:pPr>
      <w:ins w:id="256" w:author="Unknown">
        <w:r w:rsidRPr="00702B0E">
          <w:rPr>
            <w:rFonts w:ascii="Roboto" w:eastAsia="Times New Roman" w:hAnsi="Roboto" w:cs="Times New Roman"/>
            <w:b/>
            <w:bCs/>
            <w:color w:val="000000"/>
            <w:sz w:val="16"/>
            <w:szCs w:val="16"/>
            <w:lang w:eastAsia="en-IN"/>
          </w:rPr>
          <w:t>Question 37. Does Python Support Object Oriented Scripting?</w:t>
        </w:r>
      </w:ins>
    </w:p>
    <w:p w:rsidR="00F43288" w:rsidRPr="00702B0E" w:rsidRDefault="00F43288" w:rsidP="00F43288">
      <w:pPr>
        <w:shd w:val="clear" w:color="auto" w:fill="FFFFFF"/>
        <w:spacing w:after="0" w:line="240" w:lineRule="auto"/>
        <w:ind w:left="150" w:right="150"/>
        <w:rPr>
          <w:ins w:id="257" w:author="Unknown"/>
          <w:rFonts w:ascii="Roboto" w:eastAsia="Times New Roman" w:hAnsi="Roboto" w:cs="Times New Roman"/>
          <w:b/>
          <w:color w:val="000000"/>
          <w:sz w:val="16"/>
          <w:szCs w:val="16"/>
          <w:lang w:eastAsia="en-IN"/>
        </w:rPr>
      </w:pPr>
      <w:proofErr w:type="gramStart"/>
      <w:ins w:id="258"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259" w:author="Unknown"/>
          <w:rFonts w:ascii="Roboto" w:eastAsia="Times New Roman" w:hAnsi="Roboto" w:cs="Times New Roman"/>
          <w:b/>
          <w:color w:val="000000"/>
          <w:sz w:val="16"/>
          <w:szCs w:val="16"/>
          <w:lang w:eastAsia="en-IN"/>
        </w:rPr>
      </w:pPr>
      <w:ins w:id="260" w:author="Unknown">
        <w:r w:rsidRPr="00702B0E">
          <w:rPr>
            <w:rFonts w:ascii="Roboto" w:eastAsia="Times New Roman" w:hAnsi="Roboto" w:cs="Times New Roman"/>
            <w:b/>
            <w:color w:val="000000"/>
            <w:sz w:val="16"/>
            <w:szCs w:val="16"/>
            <w:lang w:eastAsia="en-IN"/>
          </w:rPr>
          <w:t>Python supports object oriented programming as well as procedure oriented programming. It has features which make you to use the program code for many functions other than Python. It has useful objects when it comes to data and functionality. It is very powerful in object and procedure oriented programming when compared to powerful languages like C or Java.</w:t>
        </w:r>
      </w:ins>
    </w:p>
    <w:p w:rsidR="00F43288" w:rsidRPr="00702B0E" w:rsidRDefault="00F43288" w:rsidP="00F43288">
      <w:pPr>
        <w:numPr>
          <w:ilvl w:val="0"/>
          <w:numId w:val="1"/>
        </w:numPr>
        <w:shd w:val="clear" w:color="auto" w:fill="FFFFFF"/>
        <w:spacing w:after="0" w:line="240" w:lineRule="auto"/>
        <w:ind w:left="150" w:right="150"/>
        <w:rPr>
          <w:ins w:id="261" w:author="Unknown"/>
          <w:rFonts w:ascii="Roboto" w:eastAsia="Times New Roman" w:hAnsi="Roboto" w:cs="Times New Roman"/>
          <w:b/>
          <w:color w:val="000000"/>
          <w:sz w:val="16"/>
          <w:szCs w:val="16"/>
          <w:lang w:eastAsia="en-IN"/>
        </w:rPr>
      </w:pPr>
      <w:ins w:id="262" w:author="Unknown">
        <w:r w:rsidRPr="00702B0E">
          <w:rPr>
            <w:rFonts w:ascii="Roboto" w:eastAsia="Times New Roman" w:hAnsi="Roboto" w:cs="Times New Roman"/>
            <w:b/>
            <w:bCs/>
            <w:color w:val="000000"/>
            <w:sz w:val="16"/>
            <w:szCs w:val="16"/>
            <w:lang w:eastAsia="en-IN"/>
          </w:rPr>
          <w:t>Question 38. Describe About The Libraries Of Python?</w:t>
        </w:r>
      </w:ins>
    </w:p>
    <w:p w:rsidR="00F43288" w:rsidRPr="00702B0E" w:rsidRDefault="00F43288" w:rsidP="00F43288">
      <w:pPr>
        <w:shd w:val="clear" w:color="auto" w:fill="FFFFFF"/>
        <w:spacing w:after="0" w:line="240" w:lineRule="auto"/>
        <w:ind w:left="150" w:right="150"/>
        <w:rPr>
          <w:ins w:id="263" w:author="Unknown"/>
          <w:rFonts w:ascii="Roboto" w:eastAsia="Times New Roman" w:hAnsi="Roboto" w:cs="Times New Roman"/>
          <w:b/>
          <w:color w:val="000000"/>
          <w:sz w:val="16"/>
          <w:szCs w:val="16"/>
          <w:lang w:eastAsia="en-IN"/>
        </w:rPr>
      </w:pPr>
      <w:proofErr w:type="gramStart"/>
      <w:ins w:id="264"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265" w:author="Unknown"/>
          <w:rFonts w:ascii="Roboto" w:eastAsia="Times New Roman" w:hAnsi="Roboto" w:cs="Times New Roman"/>
          <w:b/>
          <w:color w:val="000000"/>
          <w:sz w:val="16"/>
          <w:szCs w:val="16"/>
          <w:lang w:eastAsia="en-IN"/>
        </w:rPr>
      </w:pPr>
      <w:ins w:id="266" w:author="Unknown">
        <w:r w:rsidRPr="00702B0E">
          <w:rPr>
            <w:rFonts w:ascii="Roboto" w:eastAsia="Times New Roman" w:hAnsi="Roboto" w:cs="Times New Roman"/>
            <w:b/>
            <w:color w:val="000000"/>
            <w:sz w:val="16"/>
            <w:szCs w:val="16"/>
            <w:lang w:eastAsia="en-IN"/>
          </w:rPr>
          <w:t xml:space="preserve">Python library is very huge and has some extensive libraries. These libraries help you do various things involving CGI, documentation generation, web browsers, XML, HTML, cryptography, </w:t>
        </w:r>
        <w:proofErr w:type="spellStart"/>
        <w:r w:rsidRPr="00702B0E">
          <w:rPr>
            <w:rFonts w:ascii="Roboto" w:eastAsia="Times New Roman" w:hAnsi="Roboto" w:cs="Times New Roman"/>
            <w:b/>
            <w:color w:val="000000"/>
            <w:sz w:val="16"/>
            <w:szCs w:val="16"/>
            <w:lang w:eastAsia="en-IN"/>
          </w:rPr>
          <w:t>Tk</w:t>
        </w:r>
        <w:proofErr w:type="spellEnd"/>
        <w:r w:rsidRPr="00702B0E">
          <w:rPr>
            <w:rFonts w:ascii="Roboto" w:eastAsia="Times New Roman" w:hAnsi="Roboto" w:cs="Times New Roman"/>
            <w:b/>
            <w:color w:val="000000"/>
            <w:sz w:val="16"/>
            <w:szCs w:val="16"/>
            <w:lang w:eastAsia="en-IN"/>
          </w:rPr>
          <w:t xml:space="preserve">, threading, web browsing, etc. Besides the standard libraries of python there are many other libraries such as Twisted, </w:t>
        </w:r>
        <w:proofErr w:type="spellStart"/>
        <w:r w:rsidRPr="00702B0E">
          <w:rPr>
            <w:rFonts w:ascii="Roboto" w:eastAsia="Times New Roman" w:hAnsi="Roboto" w:cs="Times New Roman"/>
            <w:b/>
            <w:color w:val="000000"/>
            <w:sz w:val="16"/>
            <w:szCs w:val="16"/>
            <w:lang w:eastAsia="en-IN"/>
          </w:rPr>
          <w:t>wx</w:t>
        </w:r>
        <w:proofErr w:type="spellEnd"/>
        <w:r w:rsidRPr="00702B0E">
          <w:rPr>
            <w:rFonts w:ascii="Roboto" w:eastAsia="Times New Roman" w:hAnsi="Roboto" w:cs="Times New Roman"/>
            <w:b/>
            <w:color w:val="000000"/>
            <w:sz w:val="16"/>
            <w:szCs w:val="16"/>
            <w:lang w:eastAsia="en-IN"/>
          </w:rPr>
          <w:t xml:space="preserve"> python, python imaging library, etc.</w:t>
        </w:r>
      </w:ins>
    </w:p>
    <w:p w:rsidR="00F43288" w:rsidRPr="00702B0E" w:rsidRDefault="00F43288" w:rsidP="00F43288">
      <w:pPr>
        <w:numPr>
          <w:ilvl w:val="0"/>
          <w:numId w:val="1"/>
        </w:numPr>
        <w:shd w:val="clear" w:color="auto" w:fill="FFFFFF"/>
        <w:spacing w:after="0" w:line="240" w:lineRule="auto"/>
        <w:ind w:left="150" w:right="150"/>
        <w:rPr>
          <w:ins w:id="267" w:author="Unknown"/>
          <w:rFonts w:ascii="Roboto" w:eastAsia="Times New Roman" w:hAnsi="Roboto" w:cs="Times New Roman"/>
          <w:b/>
          <w:color w:val="000000"/>
          <w:sz w:val="16"/>
          <w:szCs w:val="16"/>
          <w:lang w:eastAsia="en-IN"/>
        </w:rPr>
      </w:pPr>
      <w:ins w:id="268" w:author="Unknown">
        <w:r w:rsidRPr="00702B0E">
          <w:rPr>
            <w:rFonts w:ascii="Roboto" w:eastAsia="Times New Roman" w:hAnsi="Roboto" w:cs="Times New Roman"/>
            <w:b/>
            <w:bCs/>
            <w:color w:val="000000"/>
            <w:sz w:val="16"/>
            <w:szCs w:val="16"/>
            <w:lang w:eastAsia="en-IN"/>
          </w:rPr>
          <w:t>Question 39. State And Explain About Strings?</w:t>
        </w:r>
      </w:ins>
    </w:p>
    <w:p w:rsidR="00F43288" w:rsidRPr="00702B0E" w:rsidRDefault="00F43288" w:rsidP="00F43288">
      <w:pPr>
        <w:shd w:val="clear" w:color="auto" w:fill="FFFFFF"/>
        <w:spacing w:after="0" w:line="240" w:lineRule="auto"/>
        <w:ind w:left="150" w:right="150"/>
        <w:rPr>
          <w:ins w:id="269" w:author="Unknown"/>
          <w:rFonts w:ascii="Roboto" w:eastAsia="Times New Roman" w:hAnsi="Roboto" w:cs="Times New Roman"/>
          <w:b/>
          <w:color w:val="000000"/>
          <w:sz w:val="16"/>
          <w:szCs w:val="16"/>
          <w:lang w:eastAsia="en-IN"/>
        </w:rPr>
      </w:pPr>
      <w:proofErr w:type="gramStart"/>
      <w:ins w:id="270"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271" w:author="Unknown"/>
          <w:rFonts w:ascii="Roboto" w:eastAsia="Times New Roman" w:hAnsi="Roboto" w:cs="Times New Roman"/>
          <w:b/>
          <w:color w:val="000000"/>
          <w:sz w:val="16"/>
          <w:szCs w:val="16"/>
          <w:lang w:eastAsia="en-IN"/>
        </w:rPr>
      </w:pPr>
      <w:ins w:id="272" w:author="Unknown">
        <w:r w:rsidRPr="00702B0E">
          <w:rPr>
            <w:rFonts w:ascii="Roboto" w:eastAsia="Times New Roman" w:hAnsi="Roboto" w:cs="Times New Roman"/>
            <w:b/>
            <w:color w:val="000000"/>
            <w:sz w:val="16"/>
            <w:szCs w:val="16"/>
            <w:lang w:eastAsia="en-IN"/>
          </w:rPr>
          <w:t>Strings are almost used everywhere in python. When you use single and double quotes for a statement in python it preserves the white spaces as such. You can use double quotes and single quotes in triple quotes. There are many other strings such as raw strings, Unicode strings, once you have created a string in Python you can never change it again.</w:t>
        </w:r>
      </w:ins>
    </w:p>
    <w:p w:rsidR="00F43288" w:rsidRPr="00702B0E" w:rsidRDefault="00F43288" w:rsidP="00F43288">
      <w:pPr>
        <w:numPr>
          <w:ilvl w:val="0"/>
          <w:numId w:val="1"/>
        </w:numPr>
        <w:shd w:val="clear" w:color="auto" w:fill="FFFFFF"/>
        <w:spacing w:after="0" w:line="240" w:lineRule="auto"/>
        <w:ind w:left="150" w:right="150"/>
        <w:rPr>
          <w:ins w:id="273" w:author="Unknown"/>
          <w:rFonts w:ascii="Roboto" w:eastAsia="Times New Roman" w:hAnsi="Roboto" w:cs="Times New Roman"/>
          <w:b/>
          <w:color w:val="000000"/>
          <w:sz w:val="16"/>
          <w:szCs w:val="16"/>
          <w:lang w:eastAsia="en-IN"/>
        </w:rPr>
      </w:pPr>
      <w:ins w:id="274" w:author="Unknown">
        <w:r w:rsidRPr="00702B0E">
          <w:rPr>
            <w:rFonts w:ascii="Roboto" w:eastAsia="Times New Roman" w:hAnsi="Roboto" w:cs="Times New Roman"/>
            <w:b/>
            <w:bCs/>
            <w:color w:val="000000"/>
            <w:sz w:val="16"/>
            <w:szCs w:val="16"/>
            <w:lang w:eastAsia="en-IN"/>
          </w:rPr>
          <w:t>Question 40. Explain About Classes In Strings?</w:t>
        </w:r>
      </w:ins>
    </w:p>
    <w:p w:rsidR="00F43288" w:rsidRPr="00702B0E" w:rsidRDefault="00F43288" w:rsidP="00F43288">
      <w:pPr>
        <w:shd w:val="clear" w:color="auto" w:fill="FFFFFF"/>
        <w:spacing w:after="0" w:line="240" w:lineRule="auto"/>
        <w:ind w:left="150" w:right="150"/>
        <w:rPr>
          <w:ins w:id="275" w:author="Unknown"/>
          <w:rFonts w:ascii="Roboto" w:eastAsia="Times New Roman" w:hAnsi="Roboto" w:cs="Times New Roman"/>
          <w:b/>
          <w:color w:val="000000"/>
          <w:sz w:val="16"/>
          <w:szCs w:val="16"/>
          <w:lang w:eastAsia="en-IN"/>
        </w:rPr>
      </w:pPr>
      <w:proofErr w:type="gramStart"/>
      <w:ins w:id="276"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277" w:author="Unknown"/>
          <w:rFonts w:ascii="Roboto" w:eastAsia="Times New Roman" w:hAnsi="Roboto" w:cs="Times New Roman"/>
          <w:b/>
          <w:color w:val="000000"/>
          <w:sz w:val="16"/>
          <w:szCs w:val="16"/>
          <w:lang w:eastAsia="en-IN"/>
        </w:rPr>
      </w:pPr>
      <w:ins w:id="278" w:author="Unknown">
        <w:r w:rsidRPr="00702B0E">
          <w:rPr>
            <w:rFonts w:ascii="Roboto" w:eastAsia="Times New Roman" w:hAnsi="Roboto" w:cs="Times New Roman"/>
            <w:b/>
            <w:color w:val="000000"/>
            <w:sz w:val="16"/>
            <w:szCs w:val="16"/>
            <w:lang w:eastAsia="en-IN"/>
          </w:rPr>
          <w:t>Classes are the main feature of any object oriented programming. When you use a class it creates a new type. Creating class is the same as in other programming languages but the syntax differs. Here we create an object or instance of the class followed by parenthesis.</w:t>
        </w:r>
      </w:ins>
    </w:p>
    <w:p w:rsidR="00F43288" w:rsidRPr="00702B0E" w:rsidRDefault="00F43288" w:rsidP="00F43288">
      <w:pPr>
        <w:shd w:val="clear" w:color="auto" w:fill="FFFFFF"/>
        <w:spacing w:after="0" w:line="240" w:lineRule="auto"/>
        <w:ind w:left="150" w:right="150"/>
        <w:rPr>
          <w:ins w:id="279" w:author="Unknown"/>
          <w:rFonts w:ascii="Roboto" w:eastAsia="Times New Roman" w:hAnsi="Roboto" w:cs="Times New Roman"/>
          <w:b/>
          <w:color w:val="000000"/>
          <w:sz w:val="16"/>
          <w:szCs w:val="16"/>
          <w:lang w:eastAsia="en-IN"/>
        </w:rPr>
      </w:pPr>
      <w:ins w:id="280" w:author="Unknown">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"https://www.wisdomjobs.com/e-university/django-interview-questions.html" \o "Django Interview Questions"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Django Interview Questions</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281" w:author="Unknown"/>
          <w:rFonts w:ascii="Roboto" w:eastAsia="Times New Roman" w:hAnsi="Roboto" w:cs="Times New Roman"/>
          <w:b/>
          <w:color w:val="000000"/>
          <w:sz w:val="16"/>
          <w:szCs w:val="16"/>
          <w:lang w:eastAsia="en-IN"/>
        </w:rPr>
      </w:pPr>
      <w:ins w:id="282" w:author="Unknown">
        <w:r w:rsidRPr="00702B0E">
          <w:rPr>
            <w:rFonts w:ascii="Roboto" w:eastAsia="Times New Roman" w:hAnsi="Roboto" w:cs="Times New Roman"/>
            <w:b/>
            <w:bCs/>
            <w:color w:val="000000"/>
            <w:sz w:val="16"/>
            <w:szCs w:val="16"/>
            <w:lang w:eastAsia="en-IN"/>
          </w:rPr>
          <w:t>Question 41. What Is Tuple?</w:t>
        </w:r>
      </w:ins>
    </w:p>
    <w:p w:rsidR="00F43288" w:rsidRPr="00702B0E" w:rsidRDefault="00F43288" w:rsidP="00F43288">
      <w:pPr>
        <w:shd w:val="clear" w:color="auto" w:fill="FFFFFF"/>
        <w:spacing w:after="0" w:line="240" w:lineRule="auto"/>
        <w:ind w:left="150" w:right="150"/>
        <w:rPr>
          <w:ins w:id="283" w:author="Unknown"/>
          <w:rFonts w:ascii="Roboto" w:eastAsia="Times New Roman" w:hAnsi="Roboto" w:cs="Times New Roman"/>
          <w:b/>
          <w:color w:val="000000"/>
          <w:sz w:val="16"/>
          <w:szCs w:val="16"/>
          <w:lang w:eastAsia="en-IN"/>
        </w:rPr>
      </w:pPr>
      <w:proofErr w:type="gramStart"/>
      <w:ins w:id="284"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285" w:author="Unknown"/>
          <w:rFonts w:ascii="Roboto" w:eastAsia="Times New Roman" w:hAnsi="Roboto" w:cs="Times New Roman"/>
          <w:b/>
          <w:color w:val="000000"/>
          <w:sz w:val="16"/>
          <w:szCs w:val="16"/>
          <w:lang w:eastAsia="en-IN"/>
        </w:rPr>
      </w:pPr>
      <w:ins w:id="286" w:author="Unknown">
        <w:r w:rsidRPr="00702B0E">
          <w:rPr>
            <w:rFonts w:ascii="Roboto" w:eastAsia="Times New Roman" w:hAnsi="Roboto" w:cs="Times New Roman"/>
            <w:b/>
            <w:color w:val="000000"/>
            <w:sz w:val="16"/>
            <w:szCs w:val="16"/>
            <w:lang w:eastAsia="en-IN"/>
          </w:rPr>
          <w:t>Tuples are similar to lists. They cannot be modified once they are declared. They are similar to strings. When items are defined in parenthesis separated by commas then they are called as Tuples. Tuples are used in situations where the user cannot change the context or application; it puts a restriction on the user.</w:t>
        </w:r>
      </w:ins>
    </w:p>
    <w:p w:rsidR="00F43288" w:rsidRPr="00702B0E" w:rsidRDefault="00F43288" w:rsidP="00F43288">
      <w:pPr>
        <w:numPr>
          <w:ilvl w:val="0"/>
          <w:numId w:val="1"/>
        </w:numPr>
        <w:shd w:val="clear" w:color="auto" w:fill="FFFFFF"/>
        <w:spacing w:after="0" w:line="240" w:lineRule="auto"/>
        <w:ind w:left="150" w:right="150"/>
        <w:rPr>
          <w:ins w:id="287" w:author="Unknown"/>
          <w:rFonts w:ascii="Roboto" w:eastAsia="Times New Roman" w:hAnsi="Roboto" w:cs="Times New Roman"/>
          <w:b/>
          <w:color w:val="000000"/>
          <w:sz w:val="16"/>
          <w:szCs w:val="16"/>
          <w:lang w:eastAsia="en-IN"/>
        </w:rPr>
      </w:pPr>
      <w:ins w:id="288" w:author="Unknown">
        <w:r w:rsidRPr="00702B0E">
          <w:rPr>
            <w:rFonts w:ascii="Roboto" w:eastAsia="Times New Roman" w:hAnsi="Roboto" w:cs="Times New Roman"/>
            <w:b/>
            <w:bCs/>
            <w:color w:val="000000"/>
            <w:sz w:val="16"/>
            <w:szCs w:val="16"/>
            <w:lang w:eastAsia="en-IN"/>
          </w:rPr>
          <w:t xml:space="preserve">Question 42. Explain </w:t>
        </w:r>
        <w:proofErr w:type="gramStart"/>
        <w:r w:rsidRPr="00702B0E">
          <w:rPr>
            <w:rFonts w:ascii="Roboto" w:eastAsia="Times New Roman" w:hAnsi="Roboto" w:cs="Times New Roman"/>
            <w:b/>
            <w:bCs/>
            <w:color w:val="000000"/>
            <w:sz w:val="16"/>
            <w:szCs w:val="16"/>
            <w:lang w:eastAsia="en-IN"/>
          </w:rPr>
          <w:t>And</w:t>
        </w:r>
        <w:proofErr w:type="gramEnd"/>
        <w:r w:rsidRPr="00702B0E">
          <w:rPr>
            <w:rFonts w:ascii="Roboto" w:eastAsia="Times New Roman" w:hAnsi="Roboto" w:cs="Times New Roman"/>
            <w:b/>
            <w:bCs/>
            <w:color w:val="000000"/>
            <w:sz w:val="16"/>
            <w:szCs w:val="16"/>
            <w:lang w:eastAsia="en-IN"/>
          </w:rPr>
          <w:t xml:space="preserve"> Statement About List?</w:t>
        </w:r>
      </w:ins>
    </w:p>
    <w:p w:rsidR="00F43288" w:rsidRPr="00702B0E" w:rsidRDefault="00F43288" w:rsidP="00F43288">
      <w:pPr>
        <w:shd w:val="clear" w:color="auto" w:fill="FFFFFF"/>
        <w:spacing w:after="0" w:line="240" w:lineRule="auto"/>
        <w:ind w:left="150" w:right="150"/>
        <w:rPr>
          <w:ins w:id="289" w:author="Unknown"/>
          <w:rFonts w:ascii="Roboto" w:eastAsia="Times New Roman" w:hAnsi="Roboto" w:cs="Times New Roman"/>
          <w:b/>
          <w:color w:val="000000"/>
          <w:sz w:val="16"/>
          <w:szCs w:val="16"/>
          <w:lang w:eastAsia="en-IN"/>
        </w:rPr>
      </w:pPr>
      <w:proofErr w:type="gramStart"/>
      <w:ins w:id="290"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291" w:author="Unknown"/>
          <w:rFonts w:ascii="Roboto" w:eastAsia="Times New Roman" w:hAnsi="Roboto" w:cs="Times New Roman"/>
          <w:b/>
          <w:color w:val="000000"/>
          <w:sz w:val="16"/>
          <w:szCs w:val="16"/>
          <w:lang w:eastAsia="en-IN"/>
        </w:rPr>
      </w:pPr>
      <w:ins w:id="292" w:author="Unknown">
        <w:r w:rsidRPr="00702B0E">
          <w:rPr>
            <w:rFonts w:ascii="Roboto" w:eastAsia="Times New Roman" w:hAnsi="Roboto" w:cs="Times New Roman"/>
            <w:b/>
            <w:color w:val="000000"/>
            <w:sz w:val="16"/>
            <w:szCs w:val="16"/>
            <w:lang w:eastAsia="en-IN"/>
          </w:rPr>
          <w:t>As the name specifies list holds a list of data items in an orderly manner. Sequence of data items can be present in a list. In python you have to specify a list of items with a comma and to make it understand that we are specifying a list we have to enclose the statement in square brackets. List can be altered at any time.</w:t>
        </w:r>
      </w:ins>
    </w:p>
    <w:p w:rsidR="00F43288" w:rsidRPr="00702B0E" w:rsidRDefault="00F43288" w:rsidP="00F43288">
      <w:pPr>
        <w:shd w:val="clear" w:color="auto" w:fill="FFFFFF"/>
        <w:spacing w:after="0" w:line="240" w:lineRule="auto"/>
        <w:ind w:left="150" w:right="150"/>
        <w:rPr>
          <w:ins w:id="293" w:author="Unknown"/>
          <w:rFonts w:ascii="Roboto" w:eastAsia="Times New Roman" w:hAnsi="Roboto" w:cs="Times New Roman"/>
          <w:b/>
          <w:color w:val="000000"/>
          <w:sz w:val="16"/>
          <w:szCs w:val="16"/>
          <w:lang w:eastAsia="en-IN"/>
        </w:rPr>
      </w:pPr>
      <w:ins w:id="294" w:author="Unknown">
        <w:r w:rsidRPr="00702B0E">
          <w:rPr>
            <w:rFonts w:ascii="Roboto" w:eastAsia="Times New Roman" w:hAnsi="Roboto" w:cs="Times New Roman"/>
            <w:b/>
            <w:color w:val="000000"/>
            <w:sz w:val="16"/>
            <w:szCs w:val="16"/>
            <w:lang w:eastAsia="en-IN"/>
          </w:rPr>
          <w:fldChar w:fldCharType="begin"/>
        </w:r>
        <w:r w:rsidRPr="00702B0E">
          <w:rPr>
            <w:rFonts w:ascii="Roboto" w:eastAsia="Times New Roman" w:hAnsi="Roboto" w:cs="Times New Roman"/>
            <w:b/>
            <w:color w:val="000000"/>
            <w:sz w:val="16"/>
            <w:szCs w:val="16"/>
            <w:lang w:eastAsia="en-IN"/>
          </w:rPr>
          <w:instrText xml:space="preserve"> HYPERLINK "https://www.wisdomjobs.com/e-university/lisp-programming-interview-questions-answers.html" \o "Lisp programming Interview Questions" </w:instrText>
        </w:r>
        <w:r w:rsidRPr="00702B0E">
          <w:rPr>
            <w:rFonts w:ascii="Roboto" w:eastAsia="Times New Roman" w:hAnsi="Roboto" w:cs="Times New Roman"/>
            <w:b/>
            <w:color w:val="000000"/>
            <w:sz w:val="16"/>
            <w:szCs w:val="16"/>
            <w:lang w:eastAsia="en-IN"/>
          </w:rPr>
          <w:fldChar w:fldCharType="separate"/>
        </w:r>
        <w:r w:rsidRPr="00702B0E">
          <w:rPr>
            <w:rFonts w:ascii="Roboto" w:eastAsia="Times New Roman" w:hAnsi="Roboto" w:cs="Times New Roman"/>
            <w:b/>
            <w:color w:val="337AB7"/>
            <w:sz w:val="16"/>
            <w:szCs w:val="16"/>
            <w:u w:val="single"/>
            <w:bdr w:val="single" w:sz="6" w:space="7" w:color="0277BB" w:frame="1"/>
            <w:lang w:eastAsia="en-IN"/>
          </w:rPr>
          <w:t>Lisp programming Interview Questions</w:t>
        </w:r>
        <w:r w:rsidRPr="00702B0E">
          <w:rPr>
            <w:rFonts w:ascii="Roboto" w:eastAsia="Times New Roman" w:hAnsi="Roboto" w:cs="Times New Roman"/>
            <w:b/>
            <w:color w:val="000000"/>
            <w:sz w:val="16"/>
            <w:szCs w:val="16"/>
            <w:lang w:eastAsia="en-IN"/>
          </w:rPr>
          <w:fldChar w:fldCharType="end"/>
        </w:r>
      </w:ins>
    </w:p>
    <w:p w:rsidR="00F43288" w:rsidRPr="00702B0E" w:rsidRDefault="00F43288" w:rsidP="00F43288">
      <w:pPr>
        <w:numPr>
          <w:ilvl w:val="0"/>
          <w:numId w:val="1"/>
        </w:numPr>
        <w:shd w:val="clear" w:color="auto" w:fill="FFFFFF"/>
        <w:spacing w:after="0" w:line="240" w:lineRule="auto"/>
        <w:ind w:left="150" w:right="150"/>
        <w:rPr>
          <w:ins w:id="295" w:author="Unknown"/>
          <w:rFonts w:ascii="Roboto" w:eastAsia="Times New Roman" w:hAnsi="Roboto" w:cs="Times New Roman"/>
          <w:b/>
          <w:color w:val="000000"/>
          <w:sz w:val="16"/>
          <w:szCs w:val="16"/>
          <w:lang w:eastAsia="en-IN"/>
        </w:rPr>
      </w:pPr>
      <w:ins w:id="296" w:author="Unknown">
        <w:r w:rsidRPr="00702B0E">
          <w:rPr>
            <w:rFonts w:ascii="Roboto" w:eastAsia="Times New Roman" w:hAnsi="Roboto" w:cs="Times New Roman"/>
            <w:b/>
            <w:bCs/>
            <w:color w:val="000000"/>
            <w:sz w:val="16"/>
            <w:szCs w:val="16"/>
            <w:lang w:eastAsia="en-IN"/>
          </w:rPr>
          <w:t>Question 43. Explain About The Dictionary Function In Python?</w:t>
        </w:r>
      </w:ins>
    </w:p>
    <w:p w:rsidR="00F43288" w:rsidRPr="00702B0E" w:rsidRDefault="00F43288" w:rsidP="00F43288">
      <w:pPr>
        <w:shd w:val="clear" w:color="auto" w:fill="FFFFFF"/>
        <w:spacing w:after="0" w:line="240" w:lineRule="auto"/>
        <w:ind w:left="150" w:right="150"/>
        <w:rPr>
          <w:ins w:id="297" w:author="Unknown"/>
          <w:rFonts w:ascii="Roboto" w:eastAsia="Times New Roman" w:hAnsi="Roboto" w:cs="Times New Roman"/>
          <w:b/>
          <w:color w:val="000000"/>
          <w:sz w:val="16"/>
          <w:szCs w:val="16"/>
          <w:lang w:eastAsia="en-IN"/>
        </w:rPr>
      </w:pPr>
      <w:proofErr w:type="gramStart"/>
      <w:ins w:id="298"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299" w:author="Unknown"/>
          <w:rFonts w:ascii="Roboto" w:eastAsia="Times New Roman" w:hAnsi="Roboto" w:cs="Times New Roman"/>
          <w:b/>
          <w:color w:val="000000"/>
          <w:sz w:val="16"/>
          <w:szCs w:val="16"/>
          <w:lang w:eastAsia="en-IN"/>
        </w:rPr>
      </w:pPr>
      <w:ins w:id="300" w:author="Unknown">
        <w:r w:rsidRPr="00702B0E">
          <w:rPr>
            <w:rFonts w:ascii="Roboto" w:eastAsia="Times New Roman" w:hAnsi="Roboto" w:cs="Times New Roman"/>
            <w:b/>
            <w:color w:val="000000"/>
            <w:sz w:val="16"/>
            <w:szCs w:val="16"/>
            <w:lang w:eastAsia="en-IN"/>
          </w:rPr>
          <w:t>A dictionary is a place where you will find and store information on address, contact details, etc. In python you need to associate keys with values. This key should be unique because it is useful for retrieving information. Also note that strings should be passed as keys in python. Notice that keys are to be separated by a colon and the pairs are separated themselves by commas. The whole statement is enclosed in curly brackets.</w:t>
        </w:r>
      </w:ins>
    </w:p>
    <w:p w:rsidR="00F43288" w:rsidRPr="00702B0E" w:rsidRDefault="00F43288" w:rsidP="00F43288">
      <w:pPr>
        <w:numPr>
          <w:ilvl w:val="0"/>
          <w:numId w:val="1"/>
        </w:numPr>
        <w:shd w:val="clear" w:color="auto" w:fill="FFFFFF"/>
        <w:spacing w:after="0" w:line="240" w:lineRule="auto"/>
        <w:ind w:left="150" w:right="150"/>
        <w:rPr>
          <w:ins w:id="301" w:author="Unknown"/>
          <w:rFonts w:ascii="Roboto" w:eastAsia="Times New Roman" w:hAnsi="Roboto" w:cs="Times New Roman"/>
          <w:b/>
          <w:color w:val="000000"/>
          <w:sz w:val="16"/>
          <w:szCs w:val="16"/>
          <w:lang w:eastAsia="en-IN"/>
        </w:rPr>
      </w:pPr>
      <w:ins w:id="302" w:author="Unknown">
        <w:r w:rsidRPr="00702B0E">
          <w:rPr>
            <w:rFonts w:ascii="Roboto" w:eastAsia="Times New Roman" w:hAnsi="Roboto" w:cs="Times New Roman"/>
            <w:b/>
            <w:bCs/>
            <w:color w:val="000000"/>
            <w:sz w:val="16"/>
            <w:szCs w:val="16"/>
            <w:lang w:eastAsia="en-IN"/>
          </w:rPr>
          <w:t>Question 44. Explain About Indexing And Slicing Operation In Sequences?</w:t>
        </w:r>
      </w:ins>
    </w:p>
    <w:p w:rsidR="00F43288" w:rsidRPr="00702B0E" w:rsidRDefault="00F43288" w:rsidP="00F43288">
      <w:pPr>
        <w:shd w:val="clear" w:color="auto" w:fill="FFFFFF"/>
        <w:spacing w:after="0" w:line="240" w:lineRule="auto"/>
        <w:ind w:left="150" w:right="150"/>
        <w:rPr>
          <w:ins w:id="303" w:author="Unknown"/>
          <w:rFonts w:ascii="Roboto" w:eastAsia="Times New Roman" w:hAnsi="Roboto" w:cs="Times New Roman"/>
          <w:b/>
          <w:color w:val="000000"/>
          <w:sz w:val="16"/>
          <w:szCs w:val="16"/>
          <w:lang w:eastAsia="en-IN"/>
        </w:rPr>
      </w:pPr>
      <w:proofErr w:type="gramStart"/>
      <w:ins w:id="304"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305" w:author="Unknown"/>
          <w:rFonts w:ascii="Roboto" w:eastAsia="Times New Roman" w:hAnsi="Roboto" w:cs="Times New Roman"/>
          <w:b/>
          <w:color w:val="000000"/>
          <w:sz w:val="16"/>
          <w:szCs w:val="16"/>
          <w:lang w:eastAsia="en-IN"/>
        </w:rPr>
      </w:pPr>
      <w:proofErr w:type="gramStart"/>
      <w:ins w:id="306" w:author="Unknown">
        <w:r w:rsidRPr="00702B0E">
          <w:rPr>
            <w:rFonts w:ascii="Roboto" w:eastAsia="Times New Roman" w:hAnsi="Roboto" w:cs="Times New Roman"/>
            <w:b/>
            <w:color w:val="000000"/>
            <w:sz w:val="16"/>
            <w:szCs w:val="16"/>
            <w:lang w:eastAsia="en-IN"/>
          </w:rPr>
          <w:t>Tuples,</w:t>
        </w:r>
        <w:proofErr w:type="gramEnd"/>
        <w:r w:rsidRPr="00702B0E">
          <w:rPr>
            <w:rFonts w:ascii="Roboto" w:eastAsia="Times New Roman" w:hAnsi="Roboto" w:cs="Times New Roman"/>
            <w:b/>
            <w:color w:val="000000"/>
            <w:sz w:val="16"/>
            <w:szCs w:val="16"/>
            <w:lang w:eastAsia="en-IN"/>
          </w:rPr>
          <w:t xml:space="preserve"> lists and strings are some examples about sequence. Python supports two main operations which are indexing and slicing. Indexing operation allows you to fetch a particular item in the sequence and slicing operation allows you to retrieve an item from the list of sequence. Python starts from the beginning and if successive numbers are not specified it starts at the last. In python the start position is included but it stops before the end statement.</w:t>
        </w:r>
      </w:ins>
    </w:p>
    <w:p w:rsidR="00F43288" w:rsidRPr="00702B0E" w:rsidRDefault="00F43288" w:rsidP="00F43288">
      <w:pPr>
        <w:numPr>
          <w:ilvl w:val="0"/>
          <w:numId w:val="1"/>
        </w:numPr>
        <w:shd w:val="clear" w:color="auto" w:fill="FFFFFF"/>
        <w:spacing w:after="0" w:line="240" w:lineRule="auto"/>
        <w:ind w:left="150" w:right="150"/>
        <w:rPr>
          <w:ins w:id="307" w:author="Unknown"/>
          <w:rFonts w:ascii="Roboto" w:eastAsia="Times New Roman" w:hAnsi="Roboto" w:cs="Times New Roman"/>
          <w:b/>
          <w:color w:val="000000"/>
          <w:sz w:val="16"/>
          <w:szCs w:val="16"/>
          <w:lang w:eastAsia="en-IN"/>
        </w:rPr>
      </w:pPr>
      <w:ins w:id="308" w:author="Unknown">
        <w:r w:rsidRPr="00702B0E">
          <w:rPr>
            <w:rFonts w:ascii="Roboto" w:eastAsia="Times New Roman" w:hAnsi="Roboto" w:cs="Times New Roman"/>
            <w:b/>
            <w:bCs/>
            <w:color w:val="000000"/>
            <w:sz w:val="16"/>
            <w:szCs w:val="16"/>
            <w:lang w:eastAsia="en-IN"/>
          </w:rPr>
          <w:t>Question 45. Explain About Raising Error Exceptions?</w:t>
        </w:r>
      </w:ins>
    </w:p>
    <w:p w:rsidR="00F43288" w:rsidRPr="00702B0E" w:rsidRDefault="00F43288" w:rsidP="00F43288">
      <w:pPr>
        <w:shd w:val="clear" w:color="auto" w:fill="FFFFFF"/>
        <w:spacing w:after="0" w:line="240" w:lineRule="auto"/>
        <w:ind w:left="150" w:right="150"/>
        <w:rPr>
          <w:ins w:id="309" w:author="Unknown"/>
          <w:rFonts w:ascii="Roboto" w:eastAsia="Times New Roman" w:hAnsi="Roboto" w:cs="Times New Roman"/>
          <w:b/>
          <w:color w:val="000000"/>
          <w:sz w:val="16"/>
          <w:szCs w:val="16"/>
          <w:lang w:eastAsia="en-IN"/>
        </w:rPr>
      </w:pPr>
      <w:proofErr w:type="gramStart"/>
      <w:ins w:id="310"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311" w:author="Unknown"/>
          <w:rFonts w:ascii="Roboto" w:eastAsia="Times New Roman" w:hAnsi="Roboto" w:cs="Times New Roman"/>
          <w:b/>
          <w:color w:val="000000"/>
          <w:sz w:val="16"/>
          <w:szCs w:val="16"/>
          <w:lang w:eastAsia="en-IN"/>
        </w:rPr>
      </w:pPr>
      <w:ins w:id="312" w:author="Unknown">
        <w:r w:rsidRPr="00702B0E">
          <w:rPr>
            <w:rFonts w:ascii="Roboto" w:eastAsia="Times New Roman" w:hAnsi="Roboto" w:cs="Times New Roman"/>
            <w:b/>
            <w:color w:val="000000"/>
            <w:sz w:val="16"/>
            <w:szCs w:val="16"/>
            <w:lang w:eastAsia="en-IN"/>
          </w:rPr>
          <w:t>In python programmer can raise exceptions using the raise statement. When you are using exception statement you should also specify about error and exception object. This error should be related to the derived class of the Error. We can use this to specify about the length of the user name, password field, etc.</w:t>
        </w:r>
      </w:ins>
    </w:p>
    <w:p w:rsidR="00F43288" w:rsidRPr="00702B0E" w:rsidRDefault="00F43288" w:rsidP="00F43288">
      <w:pPr>
        <w:numPr>
          <w:ilvl w:val="0"/>
          <w:numId w:val="1"/>
        </w:numPr>
        <w:shd w:val="clear" w:color="auto" w:fill="FFFFFF"/>
        <w:spacing w:after="0" w:line="240" w:lineRule="auto"/>
        <w:ind w:left="150" w:right="150"/>
        <w:rPr>
          <w:ins w:id="313" w:author="Unknown"/>
          <w:rFonts w:ascii="Roboto" w:eastAsia="Times New Roman" w:hAnsi="Roboto" w:cs="Times New Roman"/>
          <w:b/>
          <w:color w:val="000000"/>
          <w:sz w:val="16"/>
          <w:szCs w:val="16"/>
          <w:lang w:eastAsia="en-IN"/>
        </w:rPr>
      </w:pPr>
      <w:ins w:id="314" w:author="Unknown">
        <w:r w:rsidRPr="00702B0E">
          <w:rPr>
            <w:rFonts w:ascii="Roboto" w:eastAsia="Times New Roman" w:hAnsi="Roboto" w:cs="Times New Roman"/>
            <w:b/>
            <w:bCs/>
            <w:color w:val="000000"/>
            <w:sz w:val="16"/>
            <w:szCs w:val="16"/>
            <w:lang w:eastAsia="en-IN"/>
          </w:rPr>
          <w:t>Question 46. What Is A Lambda Form?</w:t>
        </w:r>
      </w:ins>
    </w:p>
    <w:p w:rsidR="00F43288" w:rsidRPr="00702B0E" w:rsidRDefault="00F43288" w:rsidP="00F43288">
      <w:pPr>
        <w:shd w:val="clear" w:color="auto" w:fill="FFFFFF"/>
        <w:spacing w:after="0" w:line="240" w:lineRule="auto"/>
        <w:ind w:left="150" w:right="150"/>
        <w:rPr>
          <w:ins w:id="315" w:author="Unknown"/>
          <w:rFonts w:ascii="Roboto" w:eastAsia="Times New Roman" w:hAnsi="Roboto" w:cs="Times New Roman"/>
          <w:b/>
          <w:color w:val="000000"/>
          <w:sz w:val="16"/>
          <w:szCs w:val="16"/>
          <w:lang w:eastAsia="en-IN"/>
        </w:rPr>
      </w:pPr>
      <w:proofErr w:type="gramStart"/>
      <w:ins w:id="316"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317" w:author="Unknown"/>
          <w:rFonts w:ascii="Roboto" w:eastAsia="Times New Roman" w:hAnsi="Roboto" w:cs="Times New Roman"/>
          <w:b/>
          <w:color w:val="000000"/>
          <w:sz w:val="16"/>
          <w:szCs w:val="16"/>
          <w:lang w:eastAsia="en-IN"/>
        </w:rPr>
      </w:pPr>
      <w:ins w:id="318" w:author="Unknown">
        <w:r w:rsidRPr="00702B0E">
          <w:rPr>
            <w:rFonts w:ascii="Roboto" w:eastAsia="Times New Roman" w:hAnsi="Roboto" w:cs="Times New Roman"/>
            <w:b/>
            <w:color w:val="000000"/>
            <w:sz w:val="16"/>
            <w:szCs w:val="16"/>
            <w:lang w:eastAsia="en-IN"/>
          </w:rPr>
          <w:t xml:space="preserve">This lambda statement is used to create a new function which can be later used during the run time. </w:t>
        </w:r>
        <w:proofErr w:type="spellStart"/>
        <w:r w:rsidRPr="00702B0E">
          <w:rPr>
            <w:rFonts w:ascii="Roboto" w:eastAsia="Times New Roman" w:hAnsi="Roboto" w:cs="Times New Roman"/>
            <w:b/>
            <w:color w:val="000000"/>
            <w:sz w:val="16"/>
            <w:szCs w:val="16"/>
            <w:lang w:eastAsia="en-IN"/>
          </w:rPr>
          <w:t>Make_repeater</w:t>
        </w:r>
        <w:proofErr w:type="spellEnd"/>
        <w:r w:rsidRPr="00702B0E">
          <w:rPr>
            <w:rFonts w:ascii="Roboto" w:eastAsia="Times New Roman" w:hAnsi="Roboto" w:cs="Times New Roman"/>
            <w:b/>
            <w:color w:val="000000"/>
            <w:sz w:val="16"/>
            <w:szCs w:val="16"/>
            <w:lang w:eastAsia="en-IN"/>
          </w:rPr>
          <w:t xml:space="preserve"> is used to create a function during the run time and it is later called at run time. Lambda function takes expressions only in order to return them during the run time.</w:t>
        </w:r>
      </w:ins>
    </w:p>
    <w:p w:rsidR="00F43288" w:rsidRPr="00702B0E" w:rsidRDefault="00F43288" w:rsidP="00F43288">
      <w:pPr>
        <w:numPr>
          <w:ilvl w:val="0"/>
          <w:numId w:val="1"/>
        </w:numPr>
        <w:shd w:val="clear" w:color="auto" w:fill="FFFFFF"/>
        <w:spacing w:after="0" w:line="240" w:lineRule="auto"/>
        <w:ind w:left="150" w:right="150"/>
        <w:rPr>
          <w:ins w:id="319" w:author="Unknown"/>
          <w:rFonts w:ascii="Roboto" w:eastAsia="Times New Roman" w:hAnsi="Roboto" w:cs="Times New Roman"/>
          <w:b/>
          <w:color w:val="000000"/>
          <w:sz w:val="16"/>
          <w:szCs w:val="16"/>
          <w:lang w:eastAsia="en-IN"/>
        </w:rPr>
      </w:pPr>
      <w:ins w:id="320" w:author="Unknown">
        <w:r w:rsidRPr="00702B0E">
          <w:rPr>
            <w:rFonts w:ascii="Roboto" w:eastAsia="Times New Roman" w:hAnsi="Roboto" w:cs="Times New Roman"/>
            <w:b/>
            <w:bCs/>
            <w:color w:val="000000"/>
            <w:sz w:val="16"/>
            <w:szCs w:val="16"/>
            <w:lang w:eastAsia="en-IN"/>
          </w:rPr>
          <w:lastRenderedPageBreak/>
          <w:t xml:space="preserve">Question 47. Explain About Assert </w:t>
        </w:r>
        <w:r w:rsidRPr="002D4F7B">
          <w:rPr>
            <w:rFonts w:ascii="Roboto" w:eastAsia="Times New Roman" w:hAnsi="Roboto" w:cs="Times New Roman"/>
            <w:bCs/>
            <w:color w:val="000000"/>
            <w:sz w:val="16"/>
            <w:szCs w:val="16"/>
            <w:lang w:eastAsia="en-IN"/>
          </w:rPr>
          <w:t>Statement</w:t>
        </w:r>
        <w:r w:rsidRPr="00702B0E">
          <w:rPr>
            <w:rFonts w:ascii="Roboto" w:eastAsia="Times New Roman" w:hAnsi="Roboto" w:cs="Times New Roman"/>
            <w:b/>
            <w:bCs/>
            <w:color w:val="000000"/>
            <w:sz w:val="16"/>
            <w:szCs w:val="16"/>
            <w:lang w:eastAsia="en-IN"/>
          </w:rPr>
          <w:t>?</w:t>
        </w:r>
      </w:ins>
    </w:p>
    <w:p w:rsidR="00F43288" w:rsidRPr="00702B0E" w:rsidRDefault="00F43288" w:rsidP="00F43288">
      <w:pPr>
        <w:shd w:val="clear" w:color="auto" w:fill="FFFFFF"/>
        <w:spacing w:after="0" w:line="240" w:lineRule="auto"/>
        <w:ind w:left="150" w:right="150"/>
        <w:rPr>
          <w:ins w:id="321" w:author="Unknown"/>
          <w:rFonts w:ascii="Roboto" w:eastAsia="Times New Roman" w:hAnsi="Roboto" w:cs="Times New Roman"/>
          <w:b/>
          <w:color w:val="000000"/>
          <w:sz w:val="16"/>
          <w:szCs w:val="16"/>
          <w:lang w:eastAsia="en-IN"/>
        </w:rPr>
      </w:pPr>
      <w:proofErr w:type="gramStart"/>
      <w:ins w:id="322"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323" w:author="Unknown"/>
          <w:rFonts w:ascii="Roboto" w:eastAsia="Times New Roman" w:hAnsi="Roboto" w:cs="Times New Roman"/>
          <w:b/>
          <w:color w:val="000000"/>
          <w:sz w:val="16"/>
          <w:szCs w:val="16"/>
          <w:lang w:eastAsia="en-IN"/>
        </w:rPr>
      </w:pPr>
      <w:ins w:id="324" w:author="Unknown">
        <w:r w:rsidRPr="00702B0E">
          <w:rPr>
            <w:rFonts w:ascii="Roboto" w:eastAsia="Times New Roman" w:hAnsi="Roboto" w:cs="Times New Roman"/>
            <w:b/>
            <w:color w:val="000000"/>
            <w:sz w:val="16"/>
            <w:szCs w:val="16"/>
            <w:lang w:eastAsia="en-IN"/>
          </w:rPr>
          <w:t>Assert statement is used to assert whether something is true or false. This statement is very useful when you want to check the items in the list for true or false function. This statement should be predefined because it interacts with the user and raises an error if something goes wrong.</w:t>
        </w:r>
      </w:ins>
    </w:p>
    <w:p w:rsidR="00F43288" w:rsidRPr="00702B0E" w:rsidRDefault="00F43288" w:rsidP="00F43288">
      <w:pPr>
        <w:numPr>
          <w:ilvl w:val="0"/>
          <w:numId w:val="1"/>
        </w:numPr>
        <w:shd w:val="clear" w:color="auto" w:fill="FFFFFF"/>
        <w:spacing w:after="0" w:line="240" w:lineRule="auto"/>
        <w:ind w:left="150" w:right="150"/>
        <w:rPr>
          <w:ins w:id="325" w:author="Unknown"/>
          <w:rFonts w:ascii="Roboto" w:eastAsia="Times New Roman" w:hAnsi="Roboto" w:cs="Times New Roman"/>
          <w:b/>
          <w:color w:val="000000"/>
          <w:sz w:val="16"/>
          <w:szCs w:val="16"/>
          <w:lang w:eastAsia="en-IN"/>
        </w:rPr>
      </w:pPr>
      <w:ins w:id="326" w:author="Unknown">
        <w:r w:rsidRPr="00702B0E">
          <w:rPr>
            <w:rFonts w:ascii="Roboto" w:eastAsia="Times New Roman" w:hAnsi="Roboto" w:cs="Times New Roman"/>
            <w:b/>
            <w:bCs/>
            <w:color w:val="000000"/>
            <w:sz w:val="16"/>
            <w:szCs w:val="16"/>
            <w:lang w:eastAsia="en-IN"/>
          </w:rPr>
          <w:t xml:space="preserve">Question 48. Explain About Pickling And </w:t>
        </w:r>
        <w:proofErr w:type="spellStart"/>
        <w:r w:rsidRPr="00702B0E">
          <w:rPr>
            <w:rFonts w:ascii="Roboto" w:eastAsia="Times New Roman" w:hAnsi="Roboto" w:cs="Times New Roman"/>
            <w:b/>
            <w:bCs/>
            <w:color w:val="000000"/>
            <w:sz w:val="16"/>
            <w:szCs w:val="16"/>
            <w:lang w:eastAsia="en-IN"/>
          </w:rPr>
          <w:t>Unpickling</w:t>
        </w:r>
        <w:proofErr w:type="spellEnd"/>
        <w:r w:rsidRPr="00702B0E">
          <w:rPr>
            <w:rFonts w:ascii="Roboto" w:eastAsia="Times New Roman" w:hAnsi="Roboto" w:cs="Times New Roman"/>
            <w:b/>
            <w:bCs/>
            <w:color w:val="000000"/>
            <w:sz w:val="16"/>
            <w:szCs w:val="16"/>
            <w:lang w:eastAsia="en-IN"/>
          </w:rPr>
          <w:t>?</w:t>
        </w:r>
      </w:ins>
    </w:p>
    <w:p w:rsidR="00F43288" w:rsidRPr="00702B0E" w:rsidRDefault="00F43288" w:rsidP="00F43288">
      <w:pPr>
        <w:shd w:val="clear" w:color="auto" w:fill="FFFFFF"/>
        <w:spacing w:after="0" w:line="240" w:lineRule="auto"/>
        <w:ind w:left="150" w:right="150"/>
        <w:rPr>
          <w:ins w:id="327" w:author="Unknown"/>
          <w:rFonts w:ascii="Roboto" w:eastAsia="Times New Roman" w:hAnsi="Roboto" w:cs="Times New Roman"/>
          <w:b/>
          <w:color w:val="000000"/>
          <w:sz w:val="16"/>
          <w:szCs w:val="16"/>
          <w:lang w:eastAsia="en-IN"/>
        </w:rPr>
      </w:pPr>
      <w:proofErr w:type="gramStart"/>
      <w:ins w:id="328"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329" w:author="Unknown"/>
          <w:rFonts w:ascii="Roboto" w:eastAsia="Times New Roman" w:hAnsi="Roboto" w:cs="Times New Roman"/>
          <w:b/>
          <w:color w:val="000000"/>
          <w:sz w:val="16"/>
          <w:szCs w:val="16"/>
          <w:lang w:eastAsia="en-IN"/>
        </w:rPr>
      </w:pPr>
      <w:ins w:id="330" w:author="Unknown">
        <w:r w:rsidRPr="00702B0E">
          <w:rPr>
            <w:rFonts w:ascii="Roboto" w:eastAsia="Times New Roman" w:hAnsi="Roboto" w:cs="Times New Roman"/>
            <w:b/>
            <w:color w:val="000000"/>
            <w:sz w:val="16"/>
            <w:szCs w:val="16"/>
            <w:lang w:eastAsia="en-IN"/>
          </w:rPr>
          <w:t xml:space="preserve">Python has a standard module known as Pickle which enables you to store a specific object at some destination and then you can call the object back at later stage. While you are retrieving the object this process is known as </w:t>
        </w:r>
        <w:proofErr w:type="spellStart"/>
        <w:r w:rsidRPr="00702B0E">
          <w:rPr>
            <w:rFonts w:ascii="Roboto" w:eastAsia="Times New Roman" w:hAnsi="Roboto" w:cs="Times New Roman"/>
            <w:b/>
            <w:color w:val="000000"/>
            <w:sz w:val="16"/>
            <w:szCs w:val="16"/>
            <w:lang w:eastAsia="en-IN"/>
          </w:rPr>
          <w:t>unpickling</w:t>
        </w:r>
        <w:proofErr w:type="spellEnd"/>
        <w:r w:rsidRPr="00702B0E">
          <w:rPr>
            <w:rFonts w:ascii="Roboto" w:eastAsia="Times New Roman" w:hAnsi="Roboto" w:cs="Times New Roman"/>
            <w:b/>
            <w:color w:val="000000"/>
            <w:sz w:val="16"/>
            <w:szCs w:val="16"/>
            <w:lang w:eastAsia="en-IN"/>
          </w:rPr>
          <w:t>. By specifying the dump function you can store the data into a specific file and this is known as pickling.</w:t>
        </w:r>
      </w:ins>
    </w:p>
    <w:p w:rsidR="00F43288" w:rsidRPr="00702B0E" w:rsidRDefault="00F43288" w:rsidP="00F43288">
      <w:pPr>
        <w:numPr>
          <w:ilvl w:val="0"/>
          <w:numId w:val="1"/>
        </w:numPr>
        <w:shd w:val="clear" w:color="auto" w:fill="FFFFFF"/>
        <w:spacing w:after="0" w:line="240" w:lineRule="auto"/>
        <w:ind w:left="150" w:right="150"/>
        <w:rPr>
          <w:ins w:id="331" w:author="Unknown"/>
          <w:rFonts w:ascii="Roboto" w:eastAsia="Times New Roman" w:hAnsi="Roboto" w:cs="Times New Roman"/>
          <w:b/>
          <w:color w:val="000000"/>
          <w:sz w:val="16"/>
          <w:szCs w:val="16"/>
          <w:lang w:eastAsia="en-IN"/>
        </w:rPr>
      </w:pPr>
      <w:ins w:id="332" w:author="Unknown">
        <w:r w:rsidRPr="00702B0E">
          <w:rPr>
            <w:rFonts w:ascii="Roboto" w:eastAsia="Times New Roman" w:hAnsi="Roboto" w:cs="Times New Roman"/>
            <w:b/>
            <w:bCs/>
            <w:color w:val="000000"/>
            <w:sz w:val="16"/>
            <w:szCs w:val="16"/>
            <w:lang w:eastAsia="en-IN"/>
          </w:rPr>
          <w:t>Question 49. What Is The Difference Between A Tuple And A List?</w:t>
        </w:r>
      </w:ins>
    </w:p>
    <w:p w:rsidR="00F43288" w:rsidRPr="00702B0E" w:rsidRDefault="00F43288" w:rsidP="00F43288">
      <w:pPr>
        <w:shd w:val="clear" w:color="auto" w:fill="FFFFFF"/>
        <w:spacing w:after="0" w:line="240" w:lineRule="auto"/>
        <w:ind w:left="150" w:right="150"/>
        <w:rPr>
          <w:ins w:id="333" w:author="Unknown"/>
          <w:rFonts w:ascii="Roboto" w:eastAsia="Times New Roman" w:hAnsi="Roboto" w:cs="Times New Roman"/>
          <w:b/>
          <w:color w:val="000000"/>
          <w:sz w:val="16"/>
          <w:szCs w:val="16"/>
          <w:lang w:eastAsia="en-IN"/>
        </w:rPr>
      </w:pPr>
      <w:proofErr w:type="gramStart"/>
      <w:ins w:id="334"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0" w:line="240" w:lineRule="auto"/>
        <w:ind w:left="150" w:right="150"/>
        <w:rPr>
          <w:ins w:id="335" w:author="Unknown"/>
          <w:rFonts w:ascii="Roboto" w:eastAsia="Times New Roman" w:hAnsi="Roboto" w:cs="Times New Roman"/>
          <w:b/>
          <w:color w:val="000000"/>
          <w:sz w:val="16"/>
          <w:szCs w:val="16"/>
          <w:lang w:eastAsia="en-IN"/>
        </w:rPr>
      </w:pPr>
      <w:ins w:id="336" w:author="Unknown">
        <w:r w:rsidRPr="00702B0E">
          <w:rPr>
            <w:rFonts w:ascii="Roboto" w:eastAsia="Times New Roman" w:hAnsi="Roboto" w:cs="Times New Roman"/>
            <w:b/>
            <w:color w:val="000000"/>
            <w:sz w:val="16"/>
            <w:szCs w:val="16"/>
            <w:lang w:eastAsia="en-IN"/>
          </w:rPr>
          <w:t xml:space="preserve">A tuple is a list that is immutable. A list is mutable i.e. </w:t>
        </w:r>
        <w:proofErr w:type="gramStart"/>
        <w:r w:rsidRPr="00702B0E">
          <w:rPr>
            <w:rFonts w:ascii="Roboto" w:eastAsia="Times New Roman" w:hAnsi="Roboto" w:cs="Times New Roman"/>
            <w:b/>
            <w:color w:val="000000"/>
            <w:sz w:val="16"/>
            <w:szCs w:val="16"/>
            <w:lang w:eastAsia="en-IN"/>
          </w:rPr>
          <w:t>The</w:t>
        </w:r>
        <w:proofErr w:type="gramEnd"/>
        <w:r w:rsidRPr="00702B0E">
          <w:rPr>
            <w:rFonts w:ascii="Roboto" w:eastAsia="Times New Roman" w:hAnsi="Roboto" w:cs="Times New Roman"/>
            <w:b/>
            <w:color w:val="000000"/>
            <w:sz w:val="16"/>
            <w:szCs w:val="16"/>
            <w:lang w:eastAsia="en-IN"/>
          </w:rPr>
          <w:t xml:space="preserve"> members can be changed and altered but a tuple is immutable i.e. the members cannot be changed.</w:t>
        </w:r>
        <w:r w:rsidRPr="00702B0E">
          <w:rPr>
            <w:rFonts w:ascii="Roboto" w:eastAsia="Times New Roman" w:hAnsi="Roboto" w:cs="Times New Roman"/>
            <w:b/>
            <w:color w:val="000000"/>
            <w:sz w:val="16"/>
            <w:szCs w:val="16"/>
            <w:lang w:eastAsia="en-IN"/>
          </w:rPr>
          <w:br/>
          <w:t>Other significant difference is of the syntax. A list is defined as</w:t>
        </w:r>
        <w:r w:rsidRPr="00702B0E">
          <w:rPr>
            <w:rFonts w:ascii="Roboto" w:eastAsia="Times New Roman" w:hAnsi="Roboto" w:cs="Times New Roman"/>
            <w:b/>
            <w:color w:val="000000"/>
            <w:sz w:val="16"/>
            <w:szCs w:val="16"/>
            <w:lang w:eastAsia="en-IN"/>
          </w:rPr>
          <w:br/>
          <w:t>list1 = [1,2,5,8,5,3,]</w:t>
        </w:r>
        <w:r w:rsidRPr="00702B0E">
          <w:rPr>
            <w:rFonts w:ascii="Roboto" w:eastAsia="Times New Roman" w:hAnsi="Roboto" w:cs="Times New Roman"/>
            <w:b/>
            <w:color w:val="000000"/>
            <w:sz w:val="16"/>
            <w:szCs w:val="16"/>
            <w:lang w:eastAsia="en-IN"/>
          </w:rPr>
          <w:br/>
          <w:t>list2 = ["Sachin", "Ramesh", "Tendulkar"]</w:t>
        </w:r>
        <w:r w:rsidRPr="00702B0E">
          <w:rPr>
            <w:rFonts w:ascii="Roboto" w:eastAsia="Times New Roman" w:hAnsi="Roboto" w:cs="Times New Roman"/>
            <w:b/>
            <w:color w:val="000000"/>
            <w:sz w:val="16"/>
            <w:szCs w:val="16"/>
            <w:lang w:eastAsia="en-IN"/>
          </w:rPr>
          <w:br/>
          <w:t>A tuple is defined in the following way</w:t>
        </w:r>
        <w:r w:rsidRPr="00702B0E">
          <w:rPr>
            <w:rFonts w:ascii="Roboto" w:eastAsia="Times New Roman" w:hAnsi="Roboto" w:cs="Times New Roman"/>
            <w:b/>
            <w:color w:val="000000"/>
            <w:sz w:val="16"/>
            <w:szCs w:val="16"/>
            <w:lang w:eastAsia="en-IN"/>
          </w:rPr>
          <w:br/>
          <w:t>tup1 = (1,4,2,4,6,7,8)</w:t>
        </w:r>
        <w:r w:rsidRPr="00702B0E">
          <w:rPr>
            <w:rFonts w:ascii="Roboto" w:eastAsia="Times New Roman" w:hAnsi="Roboto" w:cs="Times New Roman"/>
            <w:b/>
            <w:color w:val="000000"/>
            <w:sz w:val="16"/>
            <w:szCs w:val="16"/>
            <w:lang w:eastAsia="en-IN"/>
          </w:rPr>
          <w:br/>
          <w:t>tup2 = ("</w:t>
        </w:r>
        <w:proofErr w:type="spellStart"/>
        <w:r w:rsidRPr="00702B0E">
          <w:rPr>
            <w:rFonts w:ascii="Roboto" w:eastAsia="Times New Roman" w:hAnsi="Roboto" w:cs="Times New Roman"/>
            <w:b/>
            <w:color w:val="000000"/>
            <w:sz w:val="16"/>
            <w:szCs w:val="16"/>
            <w:lang w:eastAsia="en-IN"/>
          </w:rPr>
          <w:t>Sachin","Ramesh</w:t>
        </w:r>
        <w:proofErr w:type="spellEnd"/>
        <w:r w:rsidRPr="00702B0E">
          <w:rPr>
            <w:rFonts w:ascii="Roboto" w:eastAsia="Times New Roman" w:hAnsi="Roboto" w:cs="Times New Roman"/>
            <w:b/>
            <w:color w:val="000000"/>
            <w:sz w:val="16"/>
            <w:szCs w:val="16"/>
            <w:lang w:eastAsia="en-IN"/>
          </w:rPr>
          <w:t>", "Tendulkar")</w:t>
        </w:r>
      </w:ins>
    </w:p>
    <w:p w:rsidR="00F43288" w:rsidRPr="00702B0E" w:rsidRDefault="00F43288" w:rsidP="00F43288">
      <w:pPr>
        <w:numPr>
          <w:ilvl w:val="0"/>
          <w:numId w:val="1"/>
        </w:numPr>
        <w:shd w:val="clear" w:color="auto" w:fill="FFFFFF"/>
        <w:spacing w:after="0" w:line="240" w:lineRule="auto"/>
        <w:ind w:left="150" w:right="150"/>
        <w:rPr>
          <w:ins w:id="337" w:author="Unknown"/>
          <w:rFonts w:ascii="Roboto" w:eastAsia="Times New Roman" w:hAnsi="Roboto" w:cs="Times New Roman"/>
          <w:b/>
          <w:color w:val="000000"/>
          <w:sz w:val="16"/>
          <w:szCs w:val="16"/>
          <w:lang w:eastAsia="en-IN"/>
        </w:rPr>
      </w:pPr>
      <w:ins w:id="338" w:author="Unknown">
        <w:r w:rsidRPr="00702B0E">
          <w:rPr>
            <w:rFonts w:ascii="Roboto" w:eastAsia="Times New Roman" w:hAnsi="Roboto" w:cs="Times New Roman"/>
            <w:b/>
            <w:bCs/>
            <w:color w:val="000000"/>
            <w:sz w:val="16"/>
            <w:szCs w:val="16"/>
            <w:lang w:eastAsia="en-IN"/>
          </w:rPr>
          <w:t>Question 50. If Given The First And Last Names Of Bunch Of Employees How Would You Store It And What Datatype?</w:t>
        </w:r>
      </w:ins>
    </w:p>
    <w:p w:rsidR="00F43288" w:rsidRPr="00702B0E" w:rsidRDefault="00F43288" w:rsidP="00F43288">
      <w:pPr>
        <w:shd w:val="clear" w:color="auto" w:fill="FFFFFF"/>
        <w:spacing w:after="0" w:line="240" w:lineRule="auto"/>
        <w:ind w:left="150" w:right="150"/>
        <w:rPr>
          <w:ins w:id="339" w:author="Unknown"/>
          <w:rFonts w:ascii="Roboto" w:eastAsia="Times New Roman" w:hAnsi="Roboto" w:cs="Times New Roman"/>
          <w:b/>
          <w:color w:val="000000"/>
          <w:sz w:val="16"/>
          <w:szCs w:val="16"/>
          <w:lang w:eastAsia="en-IN"/>
        </w:rPr>
      </w:pPr>
      <w:proofErr w:type="gramStart"/>
      <w:ins w:id="340"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341" w:author="Unknown"/>
          <w:rFonts w:ascii="Roboto" w:eastAsia="Times New Roman" w:hAnsi="Roboto" w:cs="Times New Roman"/>
          <w:b/>
          <w:color w:val="000000"/>
          <w:sz w:val="16"/>
          <w:szCs w:val="16"/>
          <w:lang w:eastAsia="en-IN"/>
        </w:rPr>
      </w:pPr>
      <w:proofErr w:type="gramStart"/>
      <w:ins w:id="342" w:author="Unknown">
        <w:r w:rsidRPr="00702B0E">
          <w:rPr>
            <w:rFonts w:ascii="Roboto" w:eastAsia="Times New Roman" w:hAnsi="Roboto" w:cs="Times New Roman"/>
            <w:b/>
            <w:color w:val="000000"/>
            <w:sz w:val="16"/>
            <w:szCs w:val="16"/>
            <w:lang w:eastAsia="en-IN"/>
          </w:rPr>
          <w:t>Either a dictionary or just a list with first and last names included in an element.</w:t>
        </w:r>
        <w:proofErr w:type="gramEnd"/>
      </w:ins>
    </w:p>
    <w:p w:rsidR="00F43288" w:rsidRPr="00702B0E" w:rsidRDefault="00F43288" w:rsidP="00F43288">
      <w:pPr>
        <w:numPr>
          <w:ilvl w:val="0"/>
          <w:numId w:val="1"/>
        </w:numPr>
        <w:shd w:val="clear" w:color="auto" w:fill="FFFFFF"/>
        <w:spacing w:after="0" w:line="240" w:lineRule="auto"/>
        <w:ind w:left="150" w:right="150"/>
        <w:rPr>
          <w:ins w:id="343" w:author="Unknown"/>
          <w:rFonts w:ascii="Roboto" w:eastAsia="Times New Roman" w:hAnsi="Roboto" w:cs="Times New Roman"/>
          <w:b/>
          <w:color w:val="000000"/>
          <w:sz w:val="16"/>
          <w:szCs w:val="16"/>
          <w:lang w:eastAsia="en-IN"/>
        </w:rPr>
      </w:pPr>
      <w:ins w:id="344" w:author="Unknown">
        <w:r w:rsidRPr="00702B0E">
          <w:rPr>
            <w:rFonts w:ascii="Roboto" w:eastAsia="Times New Roman" w:hAnsi="Roboto" w:cs="Times New Roman"/>
            <w:b/>
            <w:bCs/>
            <w:color w:val="000000"/>
            <w:sz w:val="16"/>
            <w:szCs w:val="16"/>
            <w:lang w:eastAsia="en-IN"/>
          </w:rPr>
          <w:t>Question 51. What Will Be The Output Of The Following Code</w:t>
        </w:r>
      </w:ins>
    </w:p>
    <w:p w:rsidR="00F43288" w:rsidRPr="00702B0E" w:rsidRDefault="00F43288" w:rsidP="00F43288">
      <w:pPr>
        <w:shd w:val="clear" w:color="auto" w:fill="FFFFFF"/>
        <w:spacing w:after="0" w:line="240" w:lineRule="auto"/>
        <w:ind w:left="150" w:right="150"/>
        <w:rPr>
          <w:ins w:id="345" w:author="Unknown"/>
          <w:rFonts w:ascii="Roboto" w:eastAsia="Times New Roman" w:hAnsi="Roboto" w:cs="Times New Roman"/>
          <w:b/>
          <w:color w:val="000000"/>
          <w:sz w:val="16"/>
          <w:szCs w:val="16"/>
          <w:lang w:eastAsia="en-IN"/>
        </w:rPr>
      </w:pPr>
      <w:proofErr w:type="gramStart"/>
      <w:ins w:id="346" w:author="Unknown">
        <w:r w:rsidRPr="00702B0E">
          <w:rPr>
            <w:rFonts w:ascii="Roboto" w:eastAsia="Times New Roman" w:hAnsi="Roboto" w:cs="Times New Roman"/>
            <w:b/>
            <w:bCs/>
            <w:color w:val="000000"/>
            <w:sz w:val="16"/>
            <w:szCs w:val="16"/>
            <w:lang w:eastAsia="en-IN"/>
          </w:rPr>
          <w:t>class</w:t>
        </w:r>
        <w:proofErr w:type="gramEnd"/>
        <w:r w:rsidRPr="00702B0E">
          <w:rPr>
            <w:rFonts w:ascii="Roboto" w:eastAsia="Times New Roman" w:hAnsi="Roboto" w:cs="Times New Roman"/>
            <w:b/>
            <w:bCs/>
            <w:color w:val="000000"/>
            <w:sz w:val="16"/>
            <w:szCs w:val="16"/>
            <w:lang w:eastAsia="en-IN"/>
          </w:rPr>
          <w:t xml:space="preserve"> C(object):</w:t>
        </w:r>
        <w:r w:rsidRPr="00702B0E">
          <w:rPr>
            <w:rFonts w:ascii="Roboto" w:eastAsia="Times New Roman" w:hAnsi="Roboto" w:cs="Times New Roman"/>
            <w:b/>
            <w:bCs/>
            <w:color w:val="000000"/>
            <w:sz w:val="16"/>
            <w:szCs w:val="16"/>
            <w:lang w:eastAsia="en-IN"/>
          </w:rPr>
          <w:br/>
          <w:t>Def__</w:t>
        </w:r>
        <w:proofErr w:type="spellStart"/>
        <w:r w:rsidRPr="00702B0E">
          <w:rPr>
            <w:rFonts w:ascii="Roboto" w:eastAsia="Times New Roman" w:hAnsi="Roboto" w:cs="Times New Roman"/>
            <w:b/>
            <w:bCs/>
            <w:color w:val="000000"/>
            <w:sz w:val="16"/>
            <w:szCs w:val="16"/>
            <w:lang w:eastAsia="en-IN"/>
          </w:rPr>
          <w:t>init</w:t>
        </w:r>
        <w:proofErr w:type="spellEnd"/>
        <w:r w:rsidRPr="00702B0E">
          <w:rPr>
            <w:rFonts w:ascii="Roboto" w:eastAsia="Times New Roman" w:hAnsi="Roboto" w:cs="Times New Roman"/>
            <w:b/>
            <w:bCs/>
            <w:color w:val="000000"/>
            <w:sz w:val="16"/>
            <w:szCs w:val="16"/>
            <w:lang w:eastAsia="en-IN"/>
          </w:rPr>
          <w:t>__(self):</w:t>
        </w:r>
        <w:r w:rsidRPr="00702B0E">
          <w:rPr>
            <w:rFonts w:ascii="Roboto" w:eastAsia="Times New Roman" w:hAnsi="Roboto" w:cs="Times New Roman"/>
            <w:b/>
            <w:bCs/>
            <w:color w:val="000000"/>
            <w:sz w:val="16"/>
            <w:szCs w:val="16"/>
            <w:lang w:eastAsia="en-IN"/>
          </w:rPr>
          <w:br/>
        </w:r>
        <w:proofErr w:type="spellStart"/>
        <w:r w:rsidRPr="00702B0E">
          <w:rPr>
            <w:rFonts w:ascii="Roboto" w:eastAsia="Times New Roman" w:hAnsi="Roboto" w:cs="Times New Roman"/>
            <w:b/>
            <w:bCs/>
            <w:color w:val="000000"/>
            <w:sz w:val="16"/>
            <w:szCs w:val="16"/>
            <w:lang w:eastAsia="en-IN"/>
          </w:rPr>
          <w:t>Self.x</w:t>
        </w:r>
        <w:proofErr w:type="spellEnd"/>
        <w:r w:rsidRPr="00702B0E">
          <w:rPr>
            <w:rFonts w:ascii="Roboto" w:eastAsia="Times New Roman" w:hAnsi="Roboto" w:cs="Times New Roman"/>
            <w:b/>
            <w:bCs/>
            <w:color w:val="000000"/>
            <w:sz w:val="16"/>
            <w:szCs w:val="16"/>
            <w:lang w:eastAsia="en-IN"/>
          </w:rPr>
          <w:t xml:space="preserve"> =1</w:t>
        </w:r>
        <w:r w:rsidRPr="00702B0E">
          <w:rPr>
            <w:rFonts w:ascii="Roboto" w:eastAsia="Times New Roman" w:hAnsi="Roboto" w:cs="Times New Roman"/>
            <w:b/>
            <w:bCs/>
            <w:color w:val="000000"/>
            <w:sz w:val="16"/>
            <w:szCs w:val="16"/>
            <w:lang w:eastAsia="en-IN"/>
          </w:rPr>
          <w:br/>
          <w:t>C=c()</w:t>
        </w:r>
        <w:r w:rsidRPr="00702B0E">
          <w:rPr>
            <w:rFonts w:ascii="Roboto" w:eastAsia="Times New Roman" w:hAnsi="Roboto" w:cs="Times New Roman"/>
            <w:b/>
            <w:bCs/>
            <w:color w:val="000000"/>
            <w:sz w:val="16"/>
            <w:szCs w:val="16"/>
            <w:lang w:eastAsia="en-IN"/>
          </w:rPr>
          <w:br/>
          <w:t xml:space="preserve">Print </w:t>
        </w:r>
        <w:proofErr w:type="spellStart"/>
        <w:r w:rsidRPr="00702B0E">
          <w:rPr>
            <w:rFonts w:ascii="Roboto" w:eastAsia="Times New Roman" w:hAnsi="Roboto" w:cs="Times New Roman"/>
            <w:b/>
            <w:bCs/>
            <w:color w:val="000000"/>
            <w:sz w:val="16"/>
            <w:szCs w:val="16"/>
            <w:lang w:eastAsia="en-IN"/>
          </w:rPr>
          <w:t>C.x</w:t>
        </w:r>
        <w:proofErr w:type="spellEnd"/>
        <w:r w:rsidRPr="00702B0E">
          <w:rPr>
            <w:rFonts w:ascii="Roboto" w:eastAsia="Times New Roman" w:hAnsi="Roboto" w:cs="Times New Roman"/>
            <w:b/>
            <w:bCs/>
            <w:color w:val="000000"/>
            <w:sz w:val="16"/>
            <w:szCs w:val="16"/>
            <w:lang w:eastAsia="en-IN"/>
          </w:rPr>
          <w:br/>
          <w:t xml:space="preserve">Print </w:t>
        </w:r>
        <w:proofErr w:type="spellStart"/>
        <w:r w:rsidRPr="00702B0E">
          <w:rPr>
            <w:rFonts w:ascii="Roboto" w:eastAsia="Times New Roman" w:hAnsi="Roboto" w:cs="Times New Roman"/>
            <w:b/>
            <w:bCs/>
            <w:color w:val="000000"/>
            <w:sz w:val="16"/>
            <w:szCs w:val="16"/>
            <w:lang w:eastAsia="en-IN"/>
          </w:rPr>
          <w:t>C.x</w:t>
        </w:r>
        <w:proofErr w:type="spellEnd"/>
        <w:r w:rsidRPr="00702B0E">
          <w:rPr>
            <w:rFonts w:ascii="Roboto" w:eastAsia="Times New Roman" w:hAnsi="Roboto" w:cs="Times New Roman"/>
            <w:b/>
            <w:bCs/>
            <w:color w:val="000000"/>
            <w:sz w:val="16"/>
            <w:szCs w:val="16"/>
            <w:lang w:eastAsia="en-IN"/>
          </w:rPr>
          <w:br/>
          <w:t xml:space="preserve">Print </w:t>
        </w:r>
        <w:proofErr w:type="spellStart"/>
        <w:r w:rsidRPr="00702B0E">
          <w:rPr>
            <w:rFonts w:ascii="Roboto" w:eastAsia="Times New Roman" w:hAnsi="Roboto" w:cs="Times New Roman"/>
            <w:b/>
            <w:bCs/>
            <w:color w:val="000000"/>
            <w:sz w:val="16"/>
            <w:szCs w:val="16"/>
            <w:lang w:eastAsia="en-IN"/>
          </w:rPr>
          <w:t>C.x</w:t>
        </w:r>
        <w:proofErr w:type="spellEnd"/>
        <w:r w:rsidRPr="00702B0E">
          <w:rPr>
            <w:rFonts w:ascii="Roboto" w:eastAsia="Times New Roman" w:hAnsi="Roboto" w:cs="Times New Roman"/>
            <w:b/>
            <w:bCs/>
            <w:color w:val="000000"/>
            <w:sz w:val="16"/>
            <w:szCs w:val="16"/>
            <w:lang w:eastAsia="en-IN"/>
          </w:rPr>
          <w:br/>
          <w:t xml:space="preserve">Print </w:t>
        </w:r>
        <w:proofErr w:type="spellStart"/>
        <w:r w:rsidRPr="00702B0E">
          <w:rPr>
            <w:rFonts w:ascii="Roboto" w:eastAsia="Times New Roman" w:hAnsi="Roboto" w:cs="Times New Roman"/>
            <w:b/>
            <w:bCs/>
            <w:color w:val="000000"/>
            <w:sz w:val="16"/>
            <w:szCs w:val="16"/>
            <w:lang w:eastAsia="en-IN"/>
          </w:rPr>
          <w:t>C.x</w:t>
        </w:r>
        <w:proofErr w:type="spellEnd"/>
      </w:ins>
    </w:p>
    <w:p w:rsidR="00F43288" w:rsidRPr="00702B0E" w:rsidRDefault="00F43288" w:rsidP="00F43288">
      <w:pPr>
        <w:shd w:val="clear" w:color="auto" w:fill="FFFFFF"/>
        <w:spacing w:after="0" w:line="240" w:lineRule="auto"/>
        <w:ind w:left="150" w:right="150"/>
        <w:rPr>
          <w:ins w:id="347" w:author="Unknown"/>
          <w:rFonts w:ascii="Roboto" w:eastAsia="Times New Roman" w:hAnsi="Roboto" w:cs="Times New Roman"/>
          <w:b/>
          <w:color w:val="000000"/>
          <w:sz w:val="16"/>
          <w:szCs w:val="16"/>
          <w:lang w:eastAsia="en-IN"/>
        </w:rPr>
      </w:pPr>
      <w:proofErr w:type="gramStart"/>
      <w:ins w:id="348" w:author="Unknown">
        <w:r w:rsidRPr="00702B0E">
          <w:rPr>
            <w:rFonts w:ascii="Roboto" w:eastAsia="Times New Roman" w:hAnsi="Roboto" w:cs="Times New Roman"/>
            <w:b/>
            <w:bCs/>
            <w:color w:val="2DA506"/>
            <w:sz w:val="16"/>
            <w:szCs w:val="16"/>
            <w:lang w:eastAsia="en-IN"/>
          </w:rPr>
          <w:t>Answer :</w:t>
        </w:r>
        <w:proofErr w:type="gramEnd"/>
      </w:ins>
    </w:p>
    <w:p w:rsidR="00F43288" w:rsidRPr="00702B0E" w:rsidRDefault="00F43288" w:rsidP="00F43288">
      <w:pPr>
        <w:shd w:val="clear" w:color="auto" w:fill="FFFFFF"/>
        <w:spacing w:after="75" w:line="240" w:lineRule="auto"/>
        <w:ind w:left="150" w:right="150"/>
        <w:rPr>
          <w:ins w:id="349" w:author="Unknown"/>
          <w:rFonts w:ascii="Roboto" w:eastAsia="Times New Roman" w:hAnsi="Roboto" w:cs="Times New Roman"/>
          <w:b/>
          <w:color w:val="000000"/>
          <w:sz w:val="16"/>
          <w:szCs w:val="16"/>
          <w:lang w:eastAsia="en-IN"/>
        </w:rPr>
      </w:pPr>
      <w:ins w:id="350" w:author="Unknown">
        <w:r w:rsidRPr="00702B0E">
          <w:rPr>
            <w:rFonts w:ascii="Roboto" w:eastAsia="Times New Roman" w:hAnsi="Roboto" w:cs="Times New Roman"/>
            <w:b/>
            <w:color w:val="000000"/>
            <w:sz w:val="16"/>
            <w:szCs w:val="16"/>
            <w:lang w:eastAsia="en-IN"/>
          </w:rPr>
          <w:t>All the outputs will be 1</w:t>
        </w:r>
      </w:ins>
    </w:p>
    <w:p w:rsidR="00F43288" w:rsidRPr="00702B0E" w:rsidRDefault="00F43288" w:rsidP="00F43288">
      <w:pPr>
        <w:shd w:val="clear" w:color="auto" w:fill="FFFFFF"/>
        <w:spacing w:after="0" w:line="240" w:lineRule="auto"/>
        <w:ind w:left="150" w:right="150"/>
        <w:rPr>
          <w:ins w:id="351" w:author="Unknown"/>
          <w:rFonts w:ascii="Roboto" w:eastAsia="Times New Roman" w:hAnsi="Roboto" w:cs="Times New Roman"/>
          <w:b/>
          <w:color w:val="000000"/>
          <w:sz w:val="16"/>
          <w:szCs w:val="16"/>
          <w:lang w:eastAsia="en-IN"/>
        </w:rPr>
      </w:pPr>
      <w:ins w:id="352" w:author="Unknown">
        <w:r w:rsidRPr="00702B0E">
          <w:rPr>
            <w:rFonts w:ascii="Roboto" w:eastAsia="Times New Roman" w:hAnsi="Roboto" w:cs="Times New Roman"/>
            <w:b/>
            <w:color w:val="000000"/>
            <w:sz w:val="16"/>
            <w:szCs w:val="16"/>
            <w:lang w:eastAsia="en-IN"/>
          </w:rPr>
          <w:t>1</w:t>
        </w:r>
        <w:r w:rsidRPr="00702B0E">
          <w:rPr>
            <w:rFonts w:ascii="Roboto" w:eastAsia="Times New Roman" w:hAnsi="Roboto" w:cs="Times New Roman"/>
            <w:b/>
            <w:color w:val="000000"/>
            <w:sz w:val="16"/>
            <w:szCs w:val="16"/>
            <w:lang w:eastAsia="en-IN"/>
          </w:rPr>
          <w:br/>
          <w:t>1</w:t>
        </w:r>
        <w:r w:rsidRPr="00702B0E">
          <w:rPr>
            <w:rFonts w:ascii="Roboto" w:eastAsia="Times New Roman" w:hAnsi="Roboto" w:cs="Times New Roman"/>
            <w:b/>
            <w:color w:val="000000"/>
            <w:sz w:val="16"/>
            <w:szCs w:val="16"/>
            <w:lang w:eastAsia="en-IN"/>
          </w:rPr>
          <w:br/>
          <w:t>1</w:t>
        </w:r>
        <w:r w:rsidRPr="00702B0E">
          <w:rPr>
            <w:rFonts w:ascii="Roboto" w:eastAsia="Times New Roman" w:hAnsi="Roboto" w:cs="Times New Roman"/>
            <w:b/>
            <w:color w:val="000000"/>
            <w:sz w:val="16"/>
            <w:szCs w:val="16"/>
            <w:lang w:eastAsia="en-IN"/>
          </w:rPr>
          <w:br/>
          <w:t>1</w:t>
        </w:r>
      </w:ins>
    </w:p>
    <w:p w:rsidR="00087395" w:rsidRPr="00702B0E" w:rsidRDefault="00087395">
      <w:pPr>
        <w:rPr>
          <w:b/>
          <w:sz w:val="16"/>
          <w:szCs w:val="16"/>
        </w:rPr>
      </w:pPr>
    </w:p>
    <w:sectPr w:rsidR="00087395" w:rsidRPr="00702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A1488"/>
    <w:multiLevelType w:val="multilevel"/>
    <w:tmpl w:val="C0D2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288"/>
    <w:rsid w:val="00087395"/>
    <w:rsid w:val="002D4F7B"/>
    <w:rsid w:val="00702B0E"/>
    <w:rsid w:val="00794391"/>
    <w:rsid w:val="00F43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32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3288"/>
    <w:rPr>
      <w:b/>
      <w:bCs/>
    </w:rPr>
  </w:style>
  <w:style w:type="character" w:styleId="Hyperlink">
    <w:name w:val="Hyperlink"/>
    <w:basedOn w:val="DefaultParagraphFont"/>
    <w:uiPriority w:val="99"/>
    <w:semiHidden/>
    <w:unhideWhenUsed/>
    <w:rsid w:val="00F43288"/>
    <w:rPr>
      <w:color w:val="0000FF"/>
      <w:u w:val="single"/>
    </w:rPr>
  </w:style>
  <w:style w:type="paragraph" w:styleId="NoSpacing">
    <w:name w:val="No Spacing"/>
    <w:uiPriority w:val="1"/>
    <w:qFormat/>
    <w:rsid w:val="00702B0E"/>
    <w:pPr>
      <w:spacing w:after="0" w:line="240" w:lineRule="auto"/>
    </w:pPr>
  </w:style>
  <w:style w:type="paragraph" w:styleId="Title">
    <w:name w:val="Title"/>
    <w:basedOn w:val="Normal"/>
    <w:next w:val="Normal"/>
    <w:link w:val="TitleChar"/>
    <w:uiPriority w:val="10"/>
    <w:qFormat/>
    <w:rsid w:val="00702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2B0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32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3288"/>
    <w:rPr>
      <w:b/>
      <w:bCs/>
    </w:rPr>
  </w:style>
  <w:style w:type="character" w:styleId="Hyperlink">
    <w:name w:val="Hyperlink"/>
    <w:basedOn w:val="DefaultParagraphFont"/>
    <w:uiPriority w:val="99"/>
    <w:semiHidden/>
    <w:unhideWhenUsed/>
    <w:rsid w:val="00F43288"/>
    <w:rPr>
      <w:color w:val="0000FF"/>
      <w:u w:val="single"/>
    </w:rPr>
  </w:style>
  <w:style w:type="paragraph" w:styleId="NoSpacing">
    <w:name w:val="No Spacing"/>
    <w:uiPriority w:val="1"/>
    <w:qFormat/>
    <w:rsid w:val="00702B0E"/>
    <w:pPr>
      <w:spacing w:after="0" w:line="240" w:lineRule="auto"/>
    </w:pPr>
  </w:style>
  <w:style w:type="paragraph" w:styleId="Title">
    <w:name w:val="Title"/>
    <w:basedOn w:val="Normal"/>
    <w:next w:val="Normal"/>
    <w:link w:val="TitleChar"/>
    <w:uiPriority w:val="10"/>
    <w:qFormat/>
    <w:rsid w:val="00702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2B0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90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sdomjobs.com/e-university/perl-scripting-interview-question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3523</Words>
  <Characters>20084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2019-09-27T16:02:00Z</dcterms:created>
  <dcterms:modified xsi:type="dcterms:W3CDTF">2019-12-01T04:57:00Z</dcterms:modified>
</cp:coreProperties>
</file>